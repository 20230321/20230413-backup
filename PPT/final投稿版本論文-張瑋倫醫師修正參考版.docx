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5DA" w:rsidRPr="005125DA" w:rsidRDefault="005125DA" w:rsidP="005125DA">
      <w:pPr>
        <w:snapToGrid w:val="0"/>
        <w:spacing w:line="360" w:lineRule="auto"/>
        <w:ind w:rightChars="-50" w:right="-120"/>
        <w:jc w:val="center"/>
        <w:rPr>
          <w:rFonts w:ascii="標楷體" w:eastAsia="標楷體" w:hAnsi="標楷體" w:cs="Times New Roman"/>
          <w:kern w:val="0"/>
          <w:sz w:val="36"/>
          <w:szCs w:val="36"/>
        </w:rPr>
      </w:pPr>
      <w:bookmarkStart w:id="0" w:name="_Hlk108644807"/>
      <w:bookmarkStart w:id="1" w:name="_Hlk70430657"/>
      <w:bookmarkEnd w:id="0"/>
      <w:r w:rsidRPr="005125DA">
        <w:rPr>
          <w:rFonts w:ascii="標楷體" w:eastAsia="標楷體" w:hAnsi="標楷體" w:cs="Times New Roman"/>
          <w:kern w:val="0"/>
          <w:sz w:val="36"/>
          <w:szCs w:val="36"/>
        </w:rPr>
        <w:t>國立</w:t>
      </w:r>
      <w:r w:rsidRPr="005125DA">
        <w:rPr>
          <w:rFonts w:ascii="標楷體" w:eastAsia="標楷體" w:hAnsi="標楷體" w:cs="Times New Roman" w:hint="eastAsia"/>
          <w:kern w:val="0"/>
          <w:sz w:val="36"/>
          <w:szCs w:val="36"/>
        </w:rPr>
        <w:t>雲林科技大學</w:t>
      </w:r>
      <w:r>
        <w:rPr>
          <w:rFonts w:ascii="標楷體" w:eastAsia="標楷體" w:hAnsi="標楷體" w:cs="Times New Roman" w:hint="eastAsia"/>
          <w:kern w:val="0"/>
          <w:sz w:val="36"/>
          <w:szCs w:val="36"/>
        </w:rPr>
        <w:t>資訊</w:t>
      </w:r>
      <w:r w:rsidRPr="005125DA">
        <w:rPr>
          <w:rFonts w:ascii="標楷體" w:eastAsia="標楷體" w:hAnsi="標楷體" w:cs="Times New Roman" w:hint="eastAsia"/>
          <w:kern w:val="0"/>
          <w:sz w:val="36"/>
          <w:szCs w:val="36"/>
        </w:rPr>
        <w:t>工程</w:t>
      </w:r>
      <w:r w:rsidRPr="005125DA">
        <w:rPr>
          <w:rFonts w:ascii="標楷體" w:eastAsia="標楷體" w:hAnsi="標楷體" w:cs="Times New Roman"/>
          <w:kern w:val="0"/>
          <w:sz w:val="36"/>
          <w:szCs w:val="36"/>
        </w:rPr>
        <w:t>系</w:t>
      </w:r>
    </w:p>
    <w:p w:rsidR="005125DA" w:rsidRPr="005125DA" w:rsidRDefault="005125DA" w:rsidP="005125DA">
      <w:pPr>
        <w:widowControl w:val="0"/>
        <w:adjustRightInd w:val="0"/>
        <w:snapToGrid w:val="0"/>
        <w:spacing w:line="360" w:lineRule="auto"/>
        <w:ind w:leftChars="-50" w:left="-120" w:rightChars="-50" w:right="-120"/>
        <w:jc w:val="center"/>
        <w:textAlignment w:val="baseline"/>
        <w:rPr>
          <w:rFonts w:ascii="標楷體" w:eastAsia="標楷體" w:hAnsi="標楷體" w:cs="Times New Roman"/>
          <w:kern w:val="0"/>
          <w:sz w:val="36"/>
          <w:szCs w:val="36"/>
        </w:rPr>
      </w:pPr>
      <w:r w:rsidRPr="005125DA">
        <w:rPr>
          <w:rFonts w:ascii="標楷體" w:eastAsia="標楷體" w:hAnsi="標楷體" w:cs="Times New Roman"/>
          <w:kern w:val="0"/>
          <w:sz w:val="36"/>
          <w:szCs w:val="36"/>
        </w:rPr>
        <w:t>碩士論文</w:t>
      </w:r>
    </w:p>
    <w:p w:rsidR="005125DA" w:rsidRPr="005125DA" w:rsidRDefault="005125DA" w:rsidP="00F64321">
      <w:pPr>
        <w:widowControl w:val="0"/>
        <w:adjustRightInd w:val="0"/>
        <w:snapToGrid w:val="0"/>
        <w:spacing w:beforeLines="50" w:before="180" w:after="100"/>
        <w:jc w:val="center"/>
        <w:textAlignment w:val="baseline"/>
        <w:rPr>
          <w:rFonts w:ascii="Times New Roman" w:eastAsia="標楷體" w:hAnsi="Times New Roman" w:cs="Times New Roman"/>
          <w:kern w:val="0"/>
          <w:sz w:val="32"/>
          <w:szCs w:val="32"/>
        </w:rPr>
      </w:pPr>
      <w:r w:rsidRPr="005125DA">
        <w:rPr>
          <w:rFonts w:ascii="Times New Roman" w:eastAsia="標楷體" w:hAnsi="Times New Roman" w:cs="Times New Roman"/>
          <w:kern w:val="0"/>
          <w:sz w:val="32"/>
          <w:szCs w:val="32"/>
        </w:rPr>
        <w:t>Department of Computer Science and Information Engineering</w:t>
      </w:r>
    </w:p>
    <w:p w:rsidR="005125DA" w:rsidRPr="005125DA" w:rsidRDefault="005125DA" w:rsidP="00F64321">
      <w:pPr>
        <w:widowControl w:val="0"/>
        <w:adjustRightInd w:val="0"/>
        <w:snapToGrid w:val="0"/>
        <w:spacing w:beforeLines="50" w:before="180" w:after="100"/>
        <w:jc w:val="center"/>
        <w:textAlignment w:val="baseline"/>
        <w:rPr>
          <w:rFonts w:ascii="Times New Roman" w:eastAsia="標楷體" w:hAnsi="Times New Roman" w:cs="Times New Roman"/>
          <w:kern w:val="0"/>
          <w:sz w:val="36"/>
          <w:szCs w:val="36"/>
        </w:rPr>
      </w:pPr>
      <w:r w:rsidRPr="005125DA">
        <w:rPr>
          <w:rFonts w:ascii="Times New Roman" w:eastAsia="標楷體" w:hAnsi="Times New Roman" w:cs="Times New Roman"/>
          <w:kern w:val="0"/>
          <w:sz w:val="36"/>
          <w:szCs w:val="36"/>
        </w:rPr>
        <w:t>National Yunlin Universi</w:t>
      </w:r>
      <w:del w:id="2" w:author="cscs0192" w:date="2022-10-06T22:57:00Z">
        <w:r w:rsidR="009C5526" w:rsidDel="004412E5">
          <w:rPr>
            <w:rFonts w:ascii="Times New Roman" w:eastAsia="標楷體" w:hAnsi="Times New Roman" w:cs="Times New Roman" w:hint="eastAsia"/>
            <w:kern w:val="0"/>
            <w:sz w:val="36"/>
            <w:szCs w:val="36"/>
          </w:rPr>
          <w:delText>104</w:delText>
        </w:r>
      </w:del>
      <w:r w:rsidRPr="005125DA">
        <w:rPr>
          <w:rFonts w:ascii="Times New Roman" w:eastAsia="標楷體" w:hAnsi="Times New Roman" w:cs="Times New Roman"/>
          <w:kern w:val="0"/>
          <w:sz w:val="36"/>
          <w:szCs w:val="36"/>
        </w:rPr>
        <w:t xml:space="preserve">ty of Science &amp; Technology </w:t>
      </w:r>
    </w:p>
    <w:p w:rsidR="005125DA" w:rsidRPr="005125DA" w:rsidRDefault="005125DA" w:rsidP="00F64321">
      <w:pPr>
        <w:widowControl w:val="0"/>
        <w:adjustRightInd w:val="0"/>
        <w:snapToGrid w:val="0"/>
        <w:spacing w:beforeLines="50" w:before="180" w:after="100"/>
        <w:jc w:val="center"/>
        <w:textAlignment w:val="baseline"/>
        <w:rPr>
          <w:rFonts w:ascii="Times New Roman" w:eastAsia="標楷體" w:hAnsi="Times New Roman" w:cs="Times New Roman"/>
          <w:kern w:val="0"/>
          <w:sz w:val="36"/>
          <w:szCs w:val="36"/>
        </w:rPr>
      </w:pPr>
      <w:r w:rsidRPr="005125DA">
        <w:rPr>
          <w:rFonts w:ascii="Times New Roman" w:eastAsia="標楷體" w:hAnsi="Times New Roman" w:cs="Times New Roman"/>
          <w:kern w:val="0"/>
          <w:sz w:val="36"/>
          <w:szCs w:val="36"/>
        </w:rPr>
        <w:t>Master Thesis</w:t>
      </w:r>
    </w:p>
    <w:p w:rsidR="005125DA" w:rsidRDefault="005125DA" w:rsidP="00F64321">
      <w:pPr>
        <w:widowControl w:val="0"/>
        <w:adjustRightInd w:val="0"/>
        <w:snapToGrid w:val="0"/>
        <w:spacing w:beforeLines="50" w:before="180" w:after="100"/>
        <w:jc w:val="center"/>
        <w:textAlignment w:val="baseline"/>
        <w:rPr>
          <w:rFonts w:ascii="Times New Roman" w:eastAsia="標楷體" w:hAnsi="Times New Roman" w:cs="Times New Roman"/>
          <w:kern w:val="0"/>
          <w:sz w:val="36"/>
          <w:szCs w:val="36"/>
        </w:rPr>
      </w:pPr>
    </w:p>
    <w:p w:rsidR="00826995" w:rsidRPr="005125DA" w:rsidRDefault="00826995" w:rsidP="00F64321">
      <w:pPr>
        <w:widowControl w:val="0"/>
        <w:adjustRightInd w:val="0"/>
        <w:snapToGrid w:val="0"/>
        <w:spacing w:beforeLines="50" w:before="180" w:after="100"/>
        <w:jc w:val="center"/>
        <w:textAlignment w:val="baseline"/>
        <w:rPr>
          <w:rFonts w:ascii="Times New Roman" w:eastAsia="標楷體" w:hAnsi="Times New Roman" w:cs="Times New Roman"/>
          <w:kern w:val="0"/>
          <w:sz w:val="36"/>
          <w:szCs w:val="36"/>
        </w:rPr>
      </w:pPr>
    </w:p>
    <w:p w:rsidR="00987469" w:rsidRPr="005125DA" w:rsidRDefault="00987469" w:rsidP="00F64321">
      <w:pPr>
        <w:widowControl w:val="0"/>
        <w:adjustRightInd w:val="0"/>
        <w:snapToGrid w:val="0"/>
        <w:spacing w:beforeLines="50" w:before="180"/>
        <w:jc w:val="center"/>
        <w:textAlignment w:val="baseline"/>
        <w:rPr>
          <w:rFonts w:ascii="標楷體" w:eastAsia="標楷體" w:hAnsi="標楷體" w:cs="Times New Roman"/>
          <w:kern w:val="0"/>
          <w:sz w:val="36"/>
          <w:szCs w:val="36"/>
        </w:rPr>
      </w:pPr>
      <w:r>
        <w:rPr>
          <w:rFonts w:ascii="標楷體" w:eastAsia="標楷體" w:hAnsi="標楷體" w:cs="Times New Roman" w:hint="eastAsia"/>
          <w:kern w:val="0"/>
          <w:sz w:val="36"/>
          <w:szCs w:val="36"/>
        </w:rPr>
        <w:t>腰椎管狹窄症</w:t>
      </w:r>
      <w:r w:rsidRPr="005C24A3">
        <w:rPr>
          <w:rFonts w:ascii="標楷體" w:eastAsia="標楷體" w:hAnsi="標楷體" w:cs="Times New Roman" w:hint="eastAsia"/>
          <w:kern w:val="0"/>
          <w:sz w:val="36"/>
          <w:szCs w:val="36"/>
        </w:rPr>
        <w:t>的病理步態</w:t>
      </w:r>
      <w:r w:rsidR="003B0689">
        <w:rPr>
          <w:rFonts w:ascii="標楷體" w:eastAsia="標楷體" w:hAnsi="標楷體" w:cs="Times New Roman" w:hint="eastAsia"/>
          <w:kern w:val="0"/>
          <w:sz w:val="36"/>
          <w:szCs w:val="36"/>
        </w:rPr>
        <w:t>探討及分析</w:t>
      </w:r>
    </w:p>
    <w:p w:rsidR="00987469" w:rsidRPr="009C6E5C" w:rsidRDefault="003B0689" w:rsidP="00F64321">
      <w:pPr>
        <w:snapToGrid w:val="0"/>
        <w:spacing w:beforeLines="50" w:before="180"/>
        <w:jc w:val="center"/>
        <w:rPr>
          <w:rFonts w:eastAsia="標楷體" w:hAnsi="標楷體"/>
          <w:sz w:val="36"/>
          <w:szCs w:val="36"/>
        </w:rPr>
      </w:pPr>
      <w:r>
        <w:rPr>
          <w:rFonts w:eastAsia="標楷體" w:hAnsi="標楷體"/>
          <w:sz w:val="36"/>
          <w:szCs w:val="36"/>
        </w:rPr>
        <w:t>Investigation</w:t>
      </w:r>
      <w:r w:rsidR="00987469" w:rsidRPr="00DA16D9">
        <w:rPr>
          <w:rFonts w:eastAsia="標楷體" w:hAnsi="標楷體"/>
          <w:sz w:val="36"/>
          <w:szCs w:val="36"/>
        </w:rPr>
        <w:t xml:space="preserve"> and </w:t>
      </w:r>
      <w:r>
        <w:rPr>
          <w:rFonts w:eastAsia="標楷體" w:hAnsi="標楷體" w:hint="eastAsia"/>
          <w:sz w:val="36"/>
          <w:szCs w:val="36"/>
        </w:rPr>
        <w:t>A</w:t>
      </w:r>
      <w:r w:rsidRPr="00DA16D9">
        <w:rPr>
          <w:rFonts w:eastAsia="標楷體" w:hAnsi="標楷體"/>
          <w:sz w:val="36"/>
          <w:szCs w:val="36"/>
        </w:rPr>
        <w:t>nalysis</w:t>
      </w:r>
      <w:r w:rsidR="00987469" w:rsidRPr="00DA16D9">
        <w:rPr>
          <w:rFonts w:eastAsia="標楷體" w:hAnsi="標楷體"/>
          <w:sz w:val="36"/>
          <w:szCs w:val="36"/>
        </w:rPr>
        <w:t xml:space="preserve"> of </w:t>
      </w:r>
      <w:r w:rsidR="00987469">
        <w:rPr>
          <w:rFonts w:eastAsia="標楷體" w:hAnsi="標楷體" w:hint="eastAsia"/>
          <w:sz w:val="36"/>
          <w:szCs w:val="36"/>
        </w:rPr>
        <w:t>P</w:t>
      </w:r>
      <w:r w:rsidR="00987469" w:rsidRPr="00DA16D9">
        <w:rPr>
          <w:rFonts w:eastAsia="標楷體" w:hAnsi="標楷體"/>
          <w:sz w:val="36"/>
          <w:szCs w:val="36"/>
        </w:rPr>
        <w:t xml:space="preserve">athological </w:t>
      </w:r>
      <w:r w:rsidR="00987469">
        <w:rPr>
          <w:rFonts w:eastAsia="標楷體" w:hAnsi="標楷體" w:hint="eastAsia"/>
          <w:sz w:val="36"/>
          <w:szCs w:val="36"/>
        </w:rPr>
        <w:t>G</w:t>
      </w:r>
      <w:r w:rsidR="00987469" w:rsidRPr="00DA16D9">
        <w:rPr>
          <w:rFonts w:eastAsia="標楷體" w:hAnsi="標楷體"/>
          <w:sz w:val="36"/>
          <w:szCs w:val="36"/>
        </w:rPr>
        <w:t xml:space="preserve">ait in </w:t>
      </w:r>
      <w:r w:rsidR="00987469">
        <w:rPr>
          <w:rFonts w:eastAsia="標楷體" w:hAnsi="標楷體" w:hint="eastAsia"/>
          <w:sz w:val="36"/>
          <w:szCs w:val="36"/>
        </w:rPr>
        <w:t>L</w:t>
      </w:r>
      <w:r w:rsidR="00987469" w:rsidRPr="00DA16D9">
        <w:rPr>
          <w:rFonts w:eastAsia="標楷體" w:hAnsi="標楷體"/>
          <w:sz w:val="36"/>
          <w:szCs w:val="36"/>
        </w:rPr>
        <w:t xml:space="preserve">umbar </w:t>
      </w:r>
      <w:r w:rsidR="00987469">
        <w:rPr>
          <w:rFonts w:eastAsia="標楷體" w:hAnsi="標楷體" w:hint="eastAsia"/>
          <w:sz w:val="36"/>
          <w:szCs w:val="36"/>
        </w:rPr>
        <w:t>S</w:t>
      </w:r>
      <w:r w:rsidR="00987469" w:rsidRPr="00DA16D9">
        <w:rPr>
          <w:rFonts w:eastAsia="標楷體" w:hAnsi="標楷體"/>
          <w:sz w:val="36"/>
          <w:szCs w:val="36"/>
        </w:rPr>
        <w:t xml:space="preserve">pinal </w:t>
      </w:r>
      <w:r w:rsidR="00987469">
        <w:rPr>
          <w:rFonts w:eastAsia="標楷體" w:hAnsi="標楷體" w:hint="eastAsia"/>
          <w:sz w:val="36"/>
          <w:szCs w:val="36"/>
        </w:rPr>
        <w:t>S</w:t>
      </w:r>
      <w:r w:rsidR="00987469" w:rsidRPr="00DA16D9">
        <w:rPr>
          <w:rFonts w:eastAsia="標楷體" w:hAnsi="標楷體"/>
          <w:sz w:val="36"/>
          <w:szCs w:val="36"/>
        </w:rPr>
        <w:t>tenosis</w:t>
      </w:r>
    </w:p>
    <w:p w:rsidR="005125DA" w:rsidRPr="00987469" w:rsidRDefault="005125DA" w:rsidP="00F64321">
      <w:pPr>
        <w:snapToGrid w:val="0"/>
        <w:spacing w:beforeLines="50" w:before="180"/>
        <w:jc w:val="center"/>
        <w:rPr>
          <w:rFonts w:eastAsia="標楷體" w:hAnsi="標楷體"/>
          <w:sz w:val="36"/>
          <w:szCs w:val="36"/>
        </w:rPr>
      </w:pPr>
    </w:p>
    <w:p w:rsidR="005125DA" w:rsidRPr="00C01DE9" w:rsidRDefault="005125DA" w:rsidP="00F64321">
      <w:pPr>
        <w:widowControl w:val="0"/>
        <w:adjustRightInd w:val="0"/>
        <w:snapToGrid w:val="0"/>
        <w:spacing w:beforeLines="50" w:before="180" w:after="100"/>
        <w:jc w:val="center"/>
        <w:textAlignment w:val="baseline"/>
        <w:rPr>
          <w:rFonts w:ascii="Times New Roman" w:eastAsia="標楷體" w:hAnsi="Times New Roman" w:cs="Times New Roman"/>
          <w:kern w:val="0"/>
          <w:sz w:val="36"/>
          <w:szCs w:val="36"/>
        </w:rPr>
      </w:pPr>
    </w:p>
    <w:p w:rsidR="00826995" w:rsidRPr="005125DA" w:rsidRDefault="00826995" w:rsidP="005125DA">
      <w:pPr>
        <w:widowControl w:val="0"/>
        <w:adjustRightInd w:val="0"/>
        <w:snapToGrid w:val="0"/>
        <w:spacing w:line="360" w:lineRule="auto"/>
        <w:jc w:val="center"/>
        <w:textAlignment w:val="baseline"/>
        <w:rPr>
          <w:rFonts w:ascii="Times New Roman" w:eastAsia="標楷體" w:hAnsi="標楷體" w:cs="Times New Roman"/>
          <w:kern w:val="0"/>
          <w:sz w:val="36"/>
          <w:szCs w:val="36"/>
        </w:rPr>
      </w:pPr>
    </w:p>
    <w:p w:rsidR="005125DA" w:rsidRPr="005125DA" w:rsidRDefault="007C26B9" w:rsidP="005125DA">
      <w:pPr>
        <w:widowControl w:val="0"/>
        <w:adjustRightInd w:val="0"/>
        <w:snapToGrid w:val="0"/>
        <w:spacing w:line="360" w:lineRule="auto"/>
        <w:jc w:val="center"/>
        <w:textAlignment w:val="baseline"/>
        <w:rPr>
          <w:rFonts w:ascii="標楷體" w:eastAsia="標楷體" w:hAnsi="標楷體" w:cs="Times New Roman"/>
          <w:kern w:val="0"/>
          <w:sz w:val="36"/>
          <w:szCs w:val="36"/>
        </w:rPr>
      </w:pPr>
      <w:r>
        <w:rPr>
          <w:rFonts w:ascii="標楷體" w:eastAsia="標楷體" w:hAnsi="標楷體" w:cs="Times New Roman" w:hint="eastAsia"/>
          <w:kern w:val="0"/>
          <w:sz w:val="36"/>
          <w:szCs w:val="36"/>
        </w:rPr>
        <w:t>葉祐龍</w:t>
      </w:r>
    </w:p>
    <w:p w:rsidR="005125DA" w:rsidRPr="005125DA" w:rsidRDefault="005125DA" w:rsidP="005125DA">
      <w:pPr>
        <w:widowControl w:val="0"/>
        <w:adjustRightInd w:val="0"/>
        <w:snapToGrid w:val="0"/>
        <w:spacing w:line="360" w:lineRule="auto"/>
        <w:jc w:val="center"/>
        <w:textAlignment w:val="baseline"/>
        <w:rPr>
          <w:rFonts w:ascii="Times New Roman" w:eastAsia="標楷體" w:hAnsi="標楷體" w:cs="Times New Roman"/>
          <w:kern w:val="0"/>
          <w:sz w:val="36"/>
          <w:szCs w:val="36"/>
        </w:rPr>
      </w:pPr>
      <w:r>
        <w:rPr>
          <w:rFonts w:ascii="Times New Roman" w:eastAsia="標楷體" w:hAnsi="標楷體" w:cs="Times New Roman"/>
          <w:kern w:val="0"/>
          <w:sz w:val="36"/>
          <w:szCs w:val="36"/>
        </w:rPr>
        <w:t>Y</w:t>
      </w:r>
      <w:r w:rsidR="007C26B9">
        <w:rPr>
          <w:rFonts w:ascii="Times New Roman" w:eastAsia="標楷體" w:hAnsi="標楷體" w:cs="Times New Roman"/>
          <w:kern w:val="0"/>
          <w:sz w:val="36"/>
          <w:szCs w:val="36"/>
        </w:rPr>
        <w:t>ou</w:t>
      </w:r>
      <w:r>
        <w:rPr>
          <w:rFonts w:ascii="Times New Roman" w:eastAsia="標楷體" w:hAnsi="標楷體" w:cs="Times New Roman"/>
          <w:kern w:val="0"/>
          <w:sz w:val="36"/>
          <w:szCs w:val="36"/>
        </w:rPr>
        <w:t>-</w:t>
      </w:r>
      <w:r w:rsidR="007C26B9">
        <w:rPr>
          <w:rFonts w:ascii="Times New Roman" w:eastAsia="標楷體" w:hAnsi="標楷體" w:cs="Times New Roman"/>
          <w:kern w:val="0"/>
          <w:sz w:val="36"/>
          <w:szCs w:val="36"/>
        </w:rPr>
        <w:t>long</w:t>
      </w:r>
      <w:r>
        <w:rPr>
          <w:rFonts w:ascii="Times New Roman" w:eastAsia="標楷體" w:hAnsi="標楷體" w:cs="Times New Roman"/>
          <w:kern w:val="0"/>
          <w:sz w:val="36"/>
          <w:szCs w:val="36"/>
        </w:rPr>
        <w:t xml:space="preserve"> </w:t>
      </w:r>
      <w:r w:rsidR="007C26B9">
        <w:rPr>
          <w:rFonts w:ascii="Times New Roman" w:eastAsia="標楷體" w:hAnsi="標楷體" w:cs="Times New Roman"/>
          <w:kern w:val="0"/>
          <w:sz w:val="36"/>
          <w:szCs w:val="36"/>
        </w:rPr>
        <w:t>Ya</w:t>
      </w:r>
    </w:p>
    <w:p w:rsidR="005125DA" w:rsidRPr="005125DA" w:rsidRDefault="005125DA" w:rsidP="005125DA">
      <w:pPr>
        <w:widowControl w:val="0"/>
        <w:adjustRightInd w:val="0"/>
        <w:snapToGrid w:val="0"/>
        <w:spacing w:line="360" w:lineRule="auto"/>
        <w:jc w:val="center"/>
        <w:textAlignment w:val="baseline"/>
        <w:rPr>
          <w:rFonts w:ascii="Times New Roman" w:eastAsia="標楷體" w:hAnsi="標楷體" w:cs="Times New Roman"/>
          <w:kern w:val="0"/>
          <w:sz w:val="36"/>
          <w:szCs w:val="36"/>
        </w:rPr>
      </w:pPr>
    </w:p>
    <w:p w:rsidR="005125DA" w:rsidRPr="005125DA" w:rsidRDefault="005125DA" w:rsidP="005125DA">
      <w:pPr>
        <w:widowControl w:val="0"/>
        <w:adjustRightInd w:val="0"/>
        <w:snapToGrid w:val="0"/>
        <w:spacing w:line="360" w:lineRule="auto"/>
        <w:jc w:val="center"/>
        <w:textAlignment w:val="baseline"/>
        <w:rPr>
          <w:rFonts w:ascii="標楷體" w:eastAsia="標楷體" w:hAnsi="標楷體" w:cs="Times New Roman"/>
          <w:kern w:val="0"/>
          <w:sz w:val="36"/>
          <w:szCs w:val="36"/>
        </w:rPr>
      </w:pPr>
      <w:r w:rsidRPr="005125DA">
        <w:rPr>
          <w:rFonts w:ascii="標楷體" w:eastAsia="標楷體" w:hAnsi="標楷體" w:cs="Times New Roman"/>
          <w:kern w:val="0"/>
          <w:sz w:val="36"/>
          <w:szCs w:val="36"/>
        </w:rPr>
        <w:t>指導教授：</w:t>
      </w:r>
      <w:r>
        <w:rPr>
          <w:rFonts w:ascii="標楷體" w:eastAsia="標楷體" w:hAnsi="標楷體" w:cs="Times New Roman" w:hint="eastAsia"/>
          <w:kern w:val="0"/>
          <w:sz w:val="36"/>
          <w:szCs w:val="36"/>
        </w:rPr>
        <w:t>王文楓</w:t>
      </w:r>
      <w:r w:rsidRPr="005125DA">
        <w:rPr>
          <w:rFonts w:ascii="標楷體" w:eastAsia="標楷體" w:hAnsi="標楷體" w:cs="Times New Roman" w:hint="eastAsia"/>
          <w:kern w:val="0"/>
          <w:sz w:val="36"/>
          <w:szCs w:val="36"/>
        </w:rPr>
        <w:t xml:space="preserve"> </w:t>
      </w:r>
      <w:r w:rsidRPr="005125DA">
        <w:rPr>
          <w:rFonts w:ascii="標楷體" w:eastAsia="標楷體" w:hAnsi="標楷體" w:cs="Times New Roman"/>
          <w:kern w:val="0"/>
          <w:sz w:val="36"/>
          <w:szCs w:val="36"/>
        </w:rPr>
        <w:t>博士</w:t>
      </w:r>
    </w:p>
    <w:p w:rsidR="005125DA" w:rsidRPr="005125DA" w:rsidRDefault="005125DA" w:rsidP="005125DA">
      <w:pPr>
        <w:widowControl w:val="0"/>
        <w:adjustRightInd w:val="0"/>
        <w:snapToGrid w:val="0"/>
        <w:spacing w:line="360" w:lineRule="auto"/>
        <w:jc w:val="center"/>
        <w:textAlignment w:val="baseline"/>
        <w:rPr>
          <w:rFonts w:ascii="Times New Roman" w:eastAsia="標楷體" w:hAnsi="標楷體" w:cs="Times New Roman"/>
          <w:kern w:val="0"/>
          <w:sz w:val="36"/>
          <w:szCs w:val="36"/>
        </w:rPr>
      </w:pPr>
      <w:r w:rsidRPr="005125DA">
        <w:rPr>
          <w:rFonts w:ascii="Times New Roman" w:eastAsia="標楷體" w:hAnsi="標楷體" w:cs="Times New Roman" w:hint="eastAsia"/>
          <w:kern w:val="0"/>
          <w:sz w:val="36"/>
          <w:szCs w:val="36"/>
        </w:rPr>
        <w:t xml:space="preserve">Advisor: </w:t>
      </w:r>
      <w:r w:rsidRPr="005125DA">
        <w:rPr>
          <w:rFonts w:ascii="Times New Roman" w:eastAsia="標楷體" w:hAnsi="標楷體" w:cs="Times New Roman"/>
          <w:kern w:val="0"/>
          <w:sz w:val="36"/>
          <w:szCs w:val="36"/>
        </w:rPr>
        <w:t>Wen-Fong Wang</w:t>
      </w:r>
      <w:r w:rsidRPr="005125DA">
        <w:rPr>
          <w:rFonts w:ascii="Times New Roman" w:eastAsia="標楷體" w:hAnsi="標楷體" w:cs="Times New Roman" w:hint="eastAsia"/>
          <w:kern w:val="0"/>
          <w:sz w:val="36"/>
          <w:szCs w:val="36"/>
        </w:rPr>
        <w:t>, Ph.D.</w:t>
      </w:r>
    </w:p>
    <w:p w:rsidR="005125DA" w:rsidRPr="005125DA" w:rsidRDefault="005125DA" w:rsidP="005125DA">
      <w:pPr>
        <w:widowControl w:val="0"/>
        <w:adjustRightInd w:val="0"/>
        <w:snapToGrid w:val="0"/>
        <w:spacing w:line="360" w:lineRule="auto"/>
        <w:jc w:val="center"/>
        <w:textAlignment w:val="baseline"/>
        <w:rPr>
          <w:rFonts w:ascii="Times New Roman" w:eastAsia="標楷體" w:hAnsi="Times New Roman" w:cs="Times New Roman"/>
          <w:kern w:val="0"/>
          <w:sz w:val="36"/>
          <w:szCs w:val="36"/>
        </w:rPr>
      </w:pPr>
    </w:p>
    <w:p w:rsidR="00F222A5" w:rsidRPr="00826995" w:rsidRDefault="005125DA" w:rsidP="00826995">
      <w:pPr>
        <w:widowControl w:val="0"/>
        <w:adjustRightInd w:val="0"/>
        <w:snapToGrid w:val="0"/>
        <w:spacing w:line="360" w:lineRule="auto"/>
        <w:jc w:val="center"/>
        <w:textAlignment w:val="baseline"/>
        <w:rPr>
          <w:rFonts w:ascii="Times New Roman" w:eastAsia="細明體" w:hAnsi="Times New Roman" w:cs="Times New Roman"/>
          <w:kern w:val="0"/>
          <w:szCs w:val="20"/>
        </w:rPr>
      </w:pPr>
      <w:r w:rsidRPr="005125DA">
        <w:rPr>
          <w:rFonts w:ascii="標楷體" w:eastAsia="標楷體" w:hAnsi="標楷體" w:cs="Times New Roman" w:hint="eastAsia"/>
          <w:kern w:val="0"/>
          <w:sz w:val="36"/>
          <w:szCs w:val="36"/>
        </w:rPr>
        <w:t xml:space="preserve">  </w:t>
      </w:r>
      <w:r w:rsidRPr="005125DA">
        <w:rPr>
          <w:rFonts w:ascii="標楷體" w:eastAsia="標楷體" w:hAnsi="標楷體" w:cs="Times New Roman"/>
          <w:kern w:val="0"/>
          <w:sz w:val="36"/>
          <w:szCs w:val="36"/>
        </w:rPr>
        <w:t>中華民國</w:t>
      </w:r>
      <w:r w:rsidRPr="005125DA">
        <w:rPr>
          <w:rFonts w:ascii="Times New Roman" w:eastAsia="標楷體" w:hAnsi="標楷體" w:cs="Times New Roman" w:hint="eastAsia"/>
          <w:kern w:val="0"/>
          <w:sz w:val="36"/>
          <w:szCs w:val="36"/>
        </w:rPr>
        <w:t>11</w:t>
      </w:r>
      <w:r w:rsidR="007C26B9">
        <w:rPr>
          <w:rFonts w:ascii="Times New Roman" w:eastAsia="標楷體" w:hAnsi="標楷體" w:cs="Times New Roman"/>
          <w:kern w:val="0"/>
          <w:sz w:val="36"/>
          <w:szCs w:val="36"/>
        </w:rPr>
        <w:t>1</w:t>
      </w:r>
      <w:r w:rsidRPr="005125DA">
        <w:rPr>
          <w:rFonts w:ascii="標楷體" w:eastAsia="標楷體" w:hAnsi="標楷體" w:cs="Times New Roman"/>
          <w:kern w:val="0"/>
          <w:sz w:val="36"/>
          <w:szCs w:val="36"/>
        </w:rPr>
        <w:t>年</w:t>
      </w:r>
      <w:r w:rsidR="007343C1">
        <w:rPr>
          <w:rFonts w:ascii="標楷體" w:eastAsia="標楷體" w:hAnsi="標楷體" w:cs="Times New Roman" w:hint="eastAsia"/>
          <w:kern w:val="0"/>
          <w:sz w:val="36"/>
          <w:szCs w:val="36"/>
        </w:rPr>
        <w:t>7</w:t>
      </w:r>
      <w:r w:rsidRPr="005125DA">
        <w:rPr>
          <w:rFonts w:ascii="標楷體" w:eastAsia="標楷體" w:hAnsi="標楷體" w:cs="Times New Roman"/>
          <w:kern w:val="0"/>
          <w:sz w:val="36"/>
          <w:szCs w:val="36"/>
        </w:rPr>
        <w:t>月</w:t>
      </w:r>
      <w:r w:rsidRPr="005125DA">
        <w:rPr>
          <w:rFonts w:ascii="Times New Roman" w:eastAsia="標楷體" w:hAnsi="標楷體" w:cs="Times New Roman" w:hint="eastAsia"/>
          <w:kern w:val="0"/>
          <w:sz w:val="36"/>
          <w:szCs w:val="36"/>
        </w:rPr>
        <w:br/>
        <w:t>J</w:t>
      </w:r>
      <w:r>
        <w:rPr>
          <w:rFonts w:ascii="Times New Roman" w:eastAsia="標楷體" w:hAnsi="標楷體" w:cs="Times New Roman" w:hint="eastAsia"/>
          <w:kern w:val="0"/>
          <w:sz w:val="36"/>
          <w:szCs w:val="36"/>
        </w:rPr>
        <w:t>une</w:t>
      </w:r>
      <w:r w:rsidRPr="005125DA">
        <w:rPr>
          <w:rFonts w:ascii="Times New Roman" w:eastAsia="標楷體" w:hAnsi="標楷體" w:cs="Times New Roman" w:hint="eastAsia"/>
          <w:kern w:val="0"/>
          <w:sz w:val="36"/>
          <w:szCs w:val="36"/>
        </w:rPr>
        <w:t xml:space="preserve"> 202</w:t>
      </w:r>
      <w:r w:rsidR="007C26B9">
        <w:rPr>
          <w:rFonts w:ascii="Times New Roman" w:eastAsia="標楷體" w:hAnsi="標楷體" w:cs="Times New Roman"/>
          <w:kern w:val="0"/>
          <w:sz w:val="36"/>
          <w:szCs w:val="36"/>
        </w:rPr>
        <w:t>2</w:t>
      </w:r>
    </w:p>
    <w:p w:rsidR="00C00847" w:rsidRPr="00FC0467" w:rsidRDefault="00C00847" w:rsidP="007A75D3">
      <w:pPr>
        <w:rPr>
          <w:rFonts w:eastAsia="標楷體" w:hAnsi="標楷體"/>
          <w:sz w:val="36"/>
          <w:szCs w:val="36"/>
        </w:rPr>
        <w:sectPr w:rsidR="00C00847" w:rsidRPr="00FC0467" w:rsidSect="007107A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567" w:gutter="0"/>
          <w:pgNumType w:fmt="upperRoman"/>
          <w:cols w:space="425"/>
          <w:titlePg/>
          <w:docGrid w:type="lines" w:linePitch="360"/>
        </w:sectPr>
      </w:pPr>
    </w:p>
    <w:p w:rsidR="0086340B" w:rsidRDefault="0086340B" w:rsidP="005A1B71">
      <w:pPr>
        <w:pStyle w:val="a7"/>
      </w:pPr>
      <w:bookmarkStart w:id="3" w:name="_Toc45394519"/>
      <w:bookmarkStart w:id="4" w:name="_Toc51769417"/>
      <w:bookmarkStart w:id="5" w:name="_Toc83653256"/>
      <w:bookmarkStart w:id="6" w:name="_Toc108984001"/>
      <w:r w:rsidRPr="002D51DF">
        <w:rPr>
          <w:rFonts w:hint="eastAsia"/>
          <w:spacing w:val="4"/>
          <w:szCs w:val="28"/>
        </w:rPr>
        <w:lastRenderedPageBreak/>
        <w:t>摘要</w:t>
      </w:r>
      <w:bookmarkEnd w:id="3"/>
      <w:bookmarkEnd w:id="4"/>
      <w:bookmarkEnd w:id="5"/>
      <w:bookmarkEnd w:id="6"/>
    </w:p>
    <w:p w:rsidR="007343C1" w:rsidRPr="0099400F" w:rsidRDefault="007343C1" w:rsidP="007343C1">
      <w:pPr>
        <w:pStyle w:val="aff4"/>
        <w:ind w:firstLine="480"/>
        <w:rPr>
          <w:rFonts w:ascii="標楷體" w:hAnsi="標楷體"/>
          <w:color w:val="000000"/>
        </w:rPr>
      </w:pPr>
      <w:bookmarkStart w:id="7" w:name="_Hlk105252868"/>
      <w:r w:rsidRPr="0099400F">
        <w:rPr>
          <w:rFonts w:ascii="標楷體" w:hAnsi="標楷體"/>
          <w:color w:val="000000"/>
        </w:rPr>
        <w:t>本研究旨在使用</w:t>
      </w:r>
      <w:bookmarkStart w:id="8" w:name="_Hlk108447049"/>
      <w:r w:rsidRPr="0099400F">
        <w:rPr>
          <w:rFonts w:ascii="標楷體" w:hAnsi="標楷體" w:hint="eastAsia"/>
          <w:color w:val="000000"/>
        </w:rPr>
        <w:t>穿戴式</w:t>
      </w:r>
      <w:r w:rsidR="0084215C">
        <w:rPr>
          <w:rFonts w:ascii="標楷體" w:hAnsi="標楷體" w:hint="eastAsia"/>
          <w:color w:val="000000"/>
        </w:rPr>
        <w:t>九軸慣性感測器</w:t>
      </w:r>
      <w:r w:rsidR="00470ECF">
        <w:rPr>
          <w:rFonts w:ascii="標楷體" w:hAnsi="標楷體" w:hint="eastAsia"/>
          <w:color w:val="000000"/>
        </w:rPr>
        <w:t>IMU</w:t>
      </w:r>
      <w:r w:rsidRPr="0099400F">
        <w:rPr>
          <w:rFonts w:ascii="標楷體" w:hAnsi="標楷體" w:hint="eastAsia"/>
          <w:color w:val="000000"/>
        </w:rPr>
        <w:t>上之</w:t>
      </w:r>
      <w:r w:rsidR="00BA074D">
        <w:rPr>
          <w:rFonts w:ascii="標楷體" w:hAnsi="標楷體" w:hint="eastAsia"/>
          <w:color w:val="000000"/>
        </w:rPr>
        <w:t>陀螺儀</w:t>
      </w:r>
      <w:r w:rsidR="00DF28AC">
        <w:rPr>
          <w:rFonts w:ascii="標楷體" w:hAnsi="標楷體" w:hint="eastAsia"/>
          <w:color w:val="000000"/>
        </w:rPr>
        <w:t>、</w:t>
      </w:r>
      <w:r w:rsidRPr="0099400F">
        <w:rPr>
          <w:rFonts w:ascii="標楷體" w:hAnsi="標楷體"/>
          <w:color w:val="000000"/>
        </w:rPr>
        <w:t>加速度</w:t>
      </w:r>
      <w:r w:rsidR="00BA074D">
        <w:rPr>
          <w:rFonts w:ascii="標楷體" w:hAnsi="標楷體" w:hint="eastAsia"/>
          <w:color w:val="000000"/>
        </w:rPr>
        <w:t>訊號</w:t>
      </w:r>
      <w:r w:rsidR="00BA513F">
        <w:rPr>
          <w:rFonts w:ascii="標楷體" w:hAnsi="標楷體" w:hint="eastAsia"/>
          <w:color w:val="000000"/>
        </w:rPr>
        <w:t>結合慣姿態航向參考系統AHRS的歐拉角</w:t>
      </w:r>
      <w:bookmarkEnd w:id="8"/>
      <w:r w:rsidR="00BA074D">
        <w:rPr>
          <w:rFonts w:ascii="標楷體" w:hAnsi="標楷體" w:hint="eastAsia"/>
          <w:color w:val="000000"/>
        </w:rPr>
        <w:t>，找出步態的七個步態特徵，</w:t>
      </w:r>
      <w:r w:rsidRPr="0099400F">
        <w:rPr>
          <w:rFonts w:ascii="標楷體" w:hAnsi="標楷體" w:hint="eastAsia"/>
          <w:color w:val="000000"/>
        </w:rPr>
        <w:t>經由步態分析有效的客觀評估</w:t>
      </w:r>
      <w:r w:rsidR="0094305F">
        <w:rPr>
          <w:rFonts w:ascii="標楷體" w:hAnsi="標楷體" w:hint="eastAsia"/>
          <w:color w:val="000000"/>
        </w:rPr>
        <w:t>腰</w:t>
      </w:r>
      <w:r w:rsidR="0094305F" w:rsidRPr="0099400F">
        <w:rPr>
          <w:rFonts w:ascii="標楷體" w:hAnsi="標楷體"/>
          <w:color w:val="000000"/>
        </w:rPr>
        <w:t>椎</w:t>
      </w:r>
      <w:r w:rsidR="0094305F">
        <w:rPr>
          <w:rFonts w:ascii="標楷體" w:hAnsi="標楷體" w:hint="eastAsia"/>
          <w:color w:val="000000"/>
        </w:rPr>
        <w:t>管</w:t>
      </w:r>
      <w:r w:rsidR="0094305F" w:rsidRPr="0099400F">
        <w:rPr>
          <w:rFonts w:ascii="標楷體" w:hAnsi="標楷體"/>
          <w:color w:val="000000"/>
        </w:rPr>
        <w:t>狹窄症</w:t>
      </w:r>
      <w:r w:rsidRPr="0082760D">
        <w:rPr>
          <w:color w:val="000000"/>
          <w:lang w:val="pt-BR"/>
        </w:rPr>
        <w:t>(</w:t>
      </w:r>
      <w:r w:rsidR="0094305F">
        <w:rPr>
          <w:rFonts w:hint="eastAsia"/>
          <w:color w:val="000000"/>
          <w:lang w:val="pt-BR"/>
        </w:rPr>
        <w:t>Lu</w:t>
      </w:r>
      <w:r w:rsidR="0094305F">
        <w:rPr>
          <w:color w:val="000000"/>
          <w:lang w:val="pt-BR"/>
        </w:rPr>
        <w:t>mbar Spinal Stenosis</w:t>
      </w:r>
      <w:r w:rsidRPr="0082760D">
        <w:rPr>
          <w:color w:val="000000"/>
          <w:lang w:val="pt-BR"/>
        </w:rPr>
        <w:t>)</w:t>
      </w:r>
      <w:r w:rsidRPr="0099400F">
        <w:rPr>
          <w:rFonts w:ascii="標楷體" w:hAnsi="標楷體"/>
          <w:color w:val="000000"/>
        </w:rPr>
        <w:t>患者</w:t>
      </w:r>
      <w:r w:rsidRPr="0099400F">
        <w:rPr>
          <w:rFonts w:ascii="標楷體" w:hAnsi="標楷體" w:hint="eastAsia"/>
          <w:color w:val="000000"/>
        </w:rPr>
        <w:t>之</w:t>
      </w:r>
      <w:r w:rsidRPr="0099400F">
        <w:rPr>
          <w:rFonts w:ascii="標楷體" w:hAnsi="標楷體"/>
          <w:color w:val="000000"/>
        </w:rPr>
        <w:t>病理步態與正常健康人</w:t>
      </w:r>
      <w:r w:rsidRPr="0099400F">
        <w:rPr>
          <w:rFonts w:ascii="標楷體" w:hAnsi="標楷體" w:hint="eastAsia"/>
          <w:color w:val="000000"/>
        </w:rPr>
        <w:t>之</w:t>
      </w:r>
      <w:r w:rsidRPr="0099400F">
        <w:rPr>
          <w:rFonts w:ascii="標楷體" w:hAnsi="標楷體"/>
          <w:color w:val="000000"/>
        </w:rPr>
        <w:t>正常步態</w:t>
      </w:r>
      <w:r w:rsidRPr="0099400F">
        <w:rPr>
          <w:rFonts w:ascii="標楷體" w:hAnsi="標楷體" w:hint="eastAsia"/>
          <w:color w:val="000000"/>
        </w:rPr>
        <w:t>。</w:t>
      </w:r>
      <w:r w:rsidRPr="0099400F">
        <w:rPr>
          <w:rFonts w:ascii="標楷體" w:hAnsi="標楷體"/>
          <w:color w:val="000000"/>
        </w:rPr>
        <w:t>研究對象為</w:t>
      </w:r>
      <w:r w:rsidRPr="0099400F">
        <w:rPr>
          <w:rFonts w:ascii="標楷體" w:hAnsi="標楷體" w:hint="eastAsia"/>
          <w:color w:val="000000"/>
        </w:rPr>
        <w:t>1</w:t>
      </w:r>
      <w:r w:rsidR="008C3215">
        <w:rPr>
          <w:rFonts w:ascii="標楷體" w:hAnsi="標楷體" w:hint="eastAsia"/>
          <w:color w:val="000000"/>
        </w:rPr>
        <w:t>2</w:t>
      </w:r>
      <w:r w:rsidRPr="0099400F">
        <w:rPr>
          <w:rFonts w:ascii="標楷體" w:hAnsi="標楷體" w:hint="eastAsia"/>
          <w:color w:val="000000"/>
        </w:rPr>
        <w:t>名</w:t>
      </w:r>
      <w:r w:rsidR="0094305F">
        <w:rPr>
          <w:rFonts w:ascii="標楷體" w:hAnsi="標楷體" w:hint="eastAsia"/>
          <w:color w:val="000000"/>
        </w:rPr>
        <w:t>腰</w:t>
      </w:r>
      <w:r w:rsidRPr="0099400F">
        <w:rPr>
          <w:rFonts w:ascii="標楷體" w:hAnsi="標楷體"/>
          <w:color w:val="000000"/>
        </w:rPr>
        <w:t>椎</w:t>
      </w:r>
      <w:r w:rsidR="0094305F">
        <w:rPr>
          <w:rFonts w:ascii="標楷體" w:hAnsi="標楷體" w:hint="eastAsia"/>
          <w:color w:val="000000"/>
        </w:rPr>
        <w:t>管</w:t>
      </w:r>
      <w:r w:rsidRPr="0099400F">
        <w:rPr>
          <w:rFonts w:ascii="標楷體" w:hAnsi="標楷體"/>
          <w:color w:val="000000"/>
        </w:rPr>
        <w:t>狹窄症</w:t>
      </w:r>
      <w:r w:rsidRPr="0099400F">
        <w:rPr>
          <w:color w:val="000000"/>
        </w:rPr>
        <w:t>(</w:t>
      </w:r>
      <w:r w:rsidR="0094305F" w:rsidRPr="0082760D">
        <w:rPr>
          <w:color w:val="000000"/>
          <w:lang w:val="pt-BR"/>
        </w:rPr>
        <w:t>(</w:t>
      </w:r>
      <w:r w:rsidR="0094305F">
        <w:rPr>
          <w:rFonts w:hint="eastAsia"/>
          <w:color w:val="000000"/>
          <w:lang w:val="pt-BR"/>
        </w:rPr>
        <w:t>Lu</w:t>
      </w:r>
      <w:r w:rsidR="0094305F">
        <w:rPr>
          <w:color w:val="000000"/>
          <w:lang w:val="pt-BR"/>
        </w:rPr>
        <w:t>mbar Spinal Stenosis</w:t>
      </w:r>
      <w:r w:rsidRPr="0099400F">
        <w:rPr>
          <w:color w:val="000000"/>
        </w:rPr>
        <w:t>)</w:t>
      </w:r>
      <w:r w:rsidR="00E508AD" w:rsidRPr="00E508AD">
        <w:rPr>
          <w:rFonts w:ascii="標楷體" w:hAnsi="標楷體"/>
          <w:color w:val="000000"/>
        </w:rPr>
        <w:t xml:space="preserve"> </w:t>
      </w:r>
      <w:r w:rsidR="00847DE8">
        <w:rPr>
          <w:rFonts w:ascii="標楷體" w:hAnsi="標楷體" w:hint="eastAsia"/>
          <w:color w:val="000000"/>
        </w:rPr>
        <w:t>的</w:t>
      </w:r>
      <w:r w:rsidR="00E508AD" w:rsidRPr="0099400F">
        <w:rPr>
          <w:rFonts w:ascii="標楷體" w:hAnsi="標楷體"/>
          <w:color w:val="000000"/>
        </w:rPr>
        <w:t>下肢疼痛病患</w:t>
      </w:r>
      <w:r w:rsidR="00A95289">
        <w:rPr>
          <w:rFonts w:ascii="標楷體" w:hAnsi="標楷體" w:hint="eastAsia"/>
          <w:color w:val="000000"/>
        </w:rPr>
        <w:t>(4名男性/</w:t>
      </w:r>
      <w:r w:rsidR="008C3215">
        <w:rPr>
          <w:rFonts w:ascii="標楷體" w:hAnsi="標楷體" w:hint="eastAsia"/>
          <w:color w:val="000000"/>
        </w:rPr>
        <w:t>8</w:t>
      </w:r>
      <w:r w:rsidR="00A95289">
        <w:rPr>
          <w:rFonts w:ascii="標楷體" w:hAnsi="標楷體" w:hint="eastAsia"/>
          <w:color w:val="000000"/>
        </w:rPr>
        <w:t>名女性)</w:t>
      </w:r>
      <w:r w:rsidRPr="0099400F">
        <w:rPr>
          <w:rFonts w:ascii="標楷體" w:hAnsi="標楷體"/>
          <w:color w:val="000000"/>
        </w:rPr>
        <w:t>，</w:t>
      </w:r>
      <w:r w:rsidR="002D2693">
        <w:rPr>
          <w:rFonts w:ascii="標楷體" w:hAnsi="標楷體" w:hint="eastAsia"/>
          <w:color w:val="000000"/>
        </w:rPr>
        <w:t>其中</w:t>
      </w:r>
      <w:r w:rsidR="00CD38D5">
        <w:rPr>
          <w:rFonts w:ascii="標楷體" w:hAnsi="標楷體" w:hint="eastAsia"/>
          <w:color w:val="000000"/>
        </w:rPr>
        <w:t>右腳疼痛為5名，左腳疼痛為7名</w:t>
      </w:r>
      <w:r w:rsidRPr="0099400F">
        <w:rPr>
          <w:rFonts w:ascii="標楷體" w:hAnsi="標楷體" w:hint="eastAsia"/>
          <w:color w:val="000000"/>
        </w:rPr>
        <w:t>以及</w:t>
      </w:r>
      <w:r w:rsidRPr="0099400F">
        <w:rPr>
          <w:rFonts w:ascii="標楷體" w:hAnsi="標楷體"/>
          <w:color w:val="000000"/>
        </w:rPr>
        <w:t>2</w:t>
      </w:r>
      <w:r w:rsidR="00727807">
        <w:rPr>
          <w:rFonts w:ascii="標楷體" w:hAnsi="標楷體" w:hint="eastAsia"/>
          <w:color w:val="000000"/>
        </w:rPr>
        <w:t>6</w:t>
      </w:r>
      <w:r w:rsidRPr="0099400F">
        <w:rPr>
          <w:rFonts w:ascii="標楷體" w:hAnsi="標楷體"/>
          <w:color w:val="000000"/>
        </w:rPr>
        <w:t>名正常健康人</w:t>
      </w:r>
      <w:r w:rsidR="00A95289">
        <w:rPr>
          <w:rFonts w:ascii="標楷體" w:hAnsi="標楷體" w:hint="eastAsia"/>
          <w:color w:val="000000"/>
        </w:rPr>
        <w:t>(</w:t>
      </w:r>
      <w:r w:rsidR="00727807">
        <w:rPr>
          <w:rFonts w:ascii="標楷體" w:hAnsi="標楷體" w:hint="eastAsia"/>
          <w:color w:val="000000"/>
        </w:rPr>
        <w:t>7</w:t>
      </w:r>
      <w:r w:rsidR="00A95289">
        <w:rPr>
          <w:rFonts w:ascii="標楷體" w:hAnsi="標楷體" w:hint="eastAsia"/>
          <w:color w:val="000000"/>
        </w:rPr>
        <w:t>名男性/</w:t>
      </w:r>
      <w:r w:rsidR="00727807">
        <w:rPr>
          <w:rFonts w:ascii="標楷體" w:hAnsi="標楷體" w:hint="eastAsia"/>
          <w:color w:val="000000"/>
        </w:rPr>
        <w:t>19</w:t>
      </w:r>
      <w:r w:rsidR="00A95289">
        <w:rPr>
          <w:rFonts w:ascii="標楷體" w:hAnsi="標楷體" w:hint="eastAsia"/>
          <w:color w:val="000000"/>
        </w:rPr>
        <w:t>名女性)</w:t>
      </w:r>
      <w:r w:rsidRPr="0099400F">
        <w:rPr>
          <w:rFonts w:ascii="標楷體" w:hAnsi="標楷體"/>
          <w:color w:val="000000"/>
        </w:rPr>
        <w:t>參與研究</w:t>
      </w:r>
      <w:r w:rsidRPr="0099400F">
        <w:rPr>
          <w:rFonts w:ascii="標楷體" w:hAnsi="標楷體" w:hint="eastAsia"/>
          <w:color w:val="000000"/>
        </w:rPr>
        <w:t>。實驗</w:t>
      </w:r>
      <w:r w:rsidR="008F0A33">
        <w:rPr>
          <w:rFonts w:ascii="標楷體" w:hAnsi="標楷體"/>
          <w:color w:val="000000"/>
        </w:rPr>
        <w:t>擷取</w:t>
      </w:r>
      <w:r w:rsidRPr="0099400F">
        <w:rPr>
          <w:rFonts w:ascii="標楷體" w:hAnsi="標楷體"/>
          <w:color w:val="000000"/>
        </w:rPr>
        <w:t>到的步態原始資料，會經由</w:t>
      </w:r>
      <w:r w:rsidR="00FE28E3">
        <w:rPr>
          <w:rFonts w:hint="eastAsia"/>
          <w:color w:val="000000"/>
        </w:rPr>
        <w:t>步態</w:t>
      </w:r>
      <w:r>
        <w:rPr>
          <w:rFonts w:hint="eastAsia"/>
          <w:color w:val="000000"/>
        </w:rPr>
        <w:t>特徵擷取後</w:t>
      </w:r>
      <w:r w:rsidR="00FE28E3">
        <w:rPr>
          <w:rFonts w:hint="eastAsia"/>
          <w:color w:val="000000"/>
        </w:rPr>
        <w:t>，</w:t>
      </w:r>
      <w:r w:rsidR="00847FC7">
        <w:rPr>
          <w:rFonts w:hint="eastAsia"/>
          <w:color w:val="000000"/>
        </w:rPr>
        <w:t>再</w:t>
      </w:r>
      <w:r w:rsidR="00DF28AC">
        <w:rPr>
          <w:rFonts w:ascii="標楷體" w:hAnsi="標楷體" w:hint="eastAsia"/>
          <w:color w:val="000000"/>
        </w:rPr>
        <w:t>進行</w:t>
      </w:r>
      <w:r w:rsidRPr="0099400F">
        <w:rPr>
          <w:rFonts w:ascii="標楷體" w:hAnsi="標楷體"/>
          <w:color w:val="000000"/>
        </w:rPr>
        <w:t>步態</w:t>
      </w:r>
      <w:r w:rsidR="00847FC7">
        <w:rPr>
          <w:rFonts w:ascii="標楷體" w:hAnsi="標楷體" w:hint="eastAsia"/>
          <w:color w:val="000000"/>
        </w:rPr>
        <w:t>事件時間</w:t>
      </w:r>
      <w:r w:rsidR="001F11C2">
        <w:rPr>
          <w:rFonts w:ascii="標楷體" w:hAnsi="標楷體" w:hint="eastAsia"/>
          <w:color w:val="000000"/>
        </w:rPr>
        <w:t>占</w:t>
      </w:r>
      <w:r w:rsidR="00FE28E3">
        <w:rPr>
          <w:rFonts w:ascii="標楷體" w:hAnsi="標楷體" w:hint="eastAsia"/>
          <w:color w:val="000000"/>
        </w:rPr>
        <w:t>比參數</w:t>
      </w:r>
      <w:r w:rsidRPr="0099400F">
        <w:rPr>
          <w:rFonts w:ascii="標楷體" w:hAnsi="標楷體"/>
          <w:color w:val="000000"/>
        </w:rPr>
        <w:t>，</w:t>
      </w:r>
      <w:r w:rsidR="00FE28E3">
        <w:rPr>
          <w:rFonts w:ascii="標楷體" w:hAnsi="標楷體" w:hint="eastAsia"/>
          <w:color w:val="000000"/>
        </w:rPr>
        <w:t>本研究變異數不同質情況下</w:t>
      </w:r>
      <w:r w:rsidRPr="0099400F">
        <w:rPr>
          <w:rFonts w:ascii="標楷體" w:hAnsi="標楷體"/>
          <w:color w:val="000000"/>
        </w:rPr>
        <w:t>，經</w:t>
      </w:r>
      <w:r w:rsidR="006C2260">
        <w:rPr>
          <w:rFonts w:ascii="標楷體" w:hAnsi="標楷體" w:hint="eastAsia"/>
          <w:color w:val="000000"/>
        </w:rPr>
        <w:t>由</w:t>
      </w:r>
      <w:r w:rsidR="00D80AC5">
        <w:rPr>
          <w:rFonts w:ascii="標楷體" w:hAnsi="標楷體" w:hint="eastAsia"/>
          <w:color w:val="000000"/>
        </w:rPr>
        <w:t>獨立雙樣本T</w:t>
      </w:r>
      <w:r w:rsidR="00D80AC5">
        <w:rPr>
          <w:rFonts w:hint="eastAsia"/>
        </w:rPr>
        <w:t>檢定</w:t>
      </w:r>
      <w:r w:rsidRPr="0099400F">
        <w:rPr>
          <w:rFonts w:ascii="標楷體" w:hAnsi="標楷體"/>
          <w:color w:val="000000"/>
        </w:rPr>
        <w:t>結果</w:t>
      </w:r>
      <w:r w:rsidR="00051CE2">
        <w:rPr>
          <w:rFonts w:ascii="標楷體" w:hAnsi="標楷體" w:hint="eastAsia"/>
          <w:color w:val="000000"/>
        </w:rPr>
        <w:t>可發現</w:t>
      </w:r>
      <w:r w:rsidRPr="0099400F">
        <w:rPr>
          <w:rFonts w:ascii="標楷體" w:hAnsi="標楷體"/>
          <w:color w:val="000000"/>
        </w:rPr>
        <w:t>，</w:t>
      </w:r>
      <w:r w:rsidR="00A13677">
        <w:rPr>
          <w:rFonts w:ascii="標楷體" w:hAnsi="標楷體" w:hint="eastAsia"/>
          <w:color w:val="000000"/>
        </w:rPr>
        <w:t>患者</w:t>
      </w:r>
      <w:r w:rsidRPr="0099400F">
        <w:rPr>
          <w:rFonts w:ascii="標楷體" w:hAnsi="標楷體"/>
          <w:color w:val="000000"/>
        </w:rPr>
        <w:t>在實驗中，會造成與正常步態</w:t>
      </w:r>
      <w:r w:rsidR="00D12741">
        <w:rPr>
          <w:rFonts w:ascii="標楷體" w:hAnsi="標楷體" w:hint="eastAsia"/>
          <w:color w:val="000000"/>
        </w:rPr>
        <w:t>的</w:t>
      </w:r>
      <w:r w:rsidR="005B4FE5">
        <w:rPr>
          <w:rFonts w:ascii="標楷體" w:hAnsi="標楷體" w:hint="eastAsia"/>
          <w:color w:val="000000"/>
        </w:rPr>
        <w:t>明顯差異</w:t>
      </w:r>
      <w:r w:rsidR="003B54DC">
        <w:rPr>
          <w:rFonts w:ascii="標楷體" w:hAnsi="標楷體" w:hint="eastAsia"/>
          <w:color w:val="000000"/>
        </w:rPr>
        <w:t>之</w:t>
      </w:r>
      <w:r w:rsidR="00A13677">
        <w:rPr>
          <w:rFonts w:ascii="標楷體" w:hAnsi="標楷體" w:hint="eastAsia"/>
          <w:color w:val="000000"/>
        </w:rPr>
        <w:t>步態事件</w:t>
      </w:r>
      <w:r w:rsidR="00847FC7">
        <w:rPr>
          <w:rFonts w:ascii="標楷體" w:hAnsi="標楷體" w:hint="eastAsia"/>
          <w:color w:val="000000"/>
        </w:rPr>
        <w:t>參數</w:t>
      </w:r>
      <w:r w:rsidR="00A13677">
        <w:rPr>
          <w:rFonts w:ascii="標楷體" w:hAnsi="標楷體" w:hint="eastAsia"/>
          <w:color w:val="000000"/>
        </w:rPr>
        <w:t>有</w:t>
      </w:r>
      <w:r w:rsidR="003B54DC">
        <w:rPr>
          <w:rFonts w:ascii="標楷體" w:hAnsi="標楷體" w:hint="eastAsia"/>
          <w:color w:val="000000"/>
        </w:rPr>
        <w:t>M</w:t>
      </w:r>
      <w:r w:rsidR="003B54DC">
        <w:rPr>
          <w:rFonts w:ascii="標楷體" w:hAnsi="標楷體"/>
          <w:color w:val="000000"/>
        </w:rPr>
        <w:t>idstance</w:t>
      </w:r>
      <w:r w:rsidR="003B54DC">
        <w:rPr>
          <w:rFonts w:ascii="標楷體" w:hAnsi="標楷體" w:hint="eastAsia"/>
          <w:color w:val="000000"/>
        </w:rPr>
        <w:t>、T</w:t>
      </w:r>
      <w:r w:rsidR="003B54DC">
        <w:rPr>
          <w:rFonts w:ascii="標楷體" w:hAnsi="標楷體"/>
          <w:color w:val="000000"/>
        </w:rPr>
        <w:t>erminal_stance</w:t>
      </w:r>
      <w:r w:rsidR="003B54DC">
        <w:rPr>
          <w:rFonts w:ascii="標楷體" w:hAnsi="標楷體" w:hint="eastAsia"/>
          <w:color w:val="000000"/>
        </w:rPr>
        <w:t>、I</w:t>
      </w:r>
      <w:r w:rsidR="003B54DC">
        <w:rPr>
          <w:rFonts w:ascii="標楷體" w:hAnsi="標楷體"/>
          <w:color w:val="000000"/>
        </w:rPr>
        <w:t>nitial_swing</w:t>
      </w:r>
      <w:r w:rsidR="003B54DC">
        <w:rPr>
          <w:rFonts w:ascii="標楷體" w:hAnsi="標楷體" w:hint="eastAsia"/>
          <w:color w:val="000000"/>
        </w:rPr>
        <w:t>、M</w:t>
      </w:r>
      <w:r w:rsidR="003B54DC">
        <w:rPr>
          <w:rFonts w:ascii="標楷體" w:hAnsi="標楷體"/>
          <w:color w:val="000000"/>
        </w:rPr>
        <w:t>id_swing</w:t>
      </w:r>
      <w:r w:rsidR="003B54DC">
        <w:rPr>
          <w:rFonts w:ascii="標楷體" w:hAnsi="標楷體" w:hint="eastAsia"/>
          <w:color w:val="000000"/>
        </w:rPr>
        <w:t>、T</w:t>
      </w:r>
      <w:r w:rsidR="003B54DC">
        <w:rPr>
          <w:rFonts w:ascii="標楷體" w:hAnsi="標楷體"/>
          <w:color w:val="000000"/>
        </w:rPr>
        <w:t>erminal_swing</w:t>
      </w:r>
      <w:r w:rsidR="00A95289">
        <w:rPr>
          <w:rFonts w:ascii="標楷體" w:hAnsi="標楷體" w:hint="eastAsia"/>
          <w:color w:val="000000"/>
        </w:rPr>
        <w:t>以及</w:t>
      </w:r>
      <w:r w:rsidR="003B54DC">
        <w:rPr>
          <w:rFonts w:ascii="標楷體" w:hAnsi="標楷體" w:hint="eastAsia"/>
          <w:color w:val="000000"/>
        </w:rPr>
        <w:t>步頻</w:t>
      </w:r>
      <w:r w:rsidR="00F00C87">
        <w:rPr>
          <w:rFonts w:ascii="標楷體" w:hAnsi="標楷體" w:hint="eastAsia"/>
          <w:color w:val="000000"/>
        </w:rPr>
        <w:t>具有顯著性(p&lt;0.001)</w:t>
      </w:r>
      <w:r w:rsidRPr="0099400F">
        <w:rPr>
          <w:rFonts w:ascii="標楷體" w:hAnsi="標楷體" w:hint="eastAsia"/>
          <w:color w:val="000000"/>
        </w:rPr>
        <w:t>，</w:t>
      </w:r>
      <w:r w:rsidR="003B54DC">
        <w:rPr>
          <w:rFonts w:ascii="標楷體" w:hAnsi="標楷體" w:hint="eastAsia"/>
          <w:color w:val="000000"/>
        </w:rPr>
        <w:t>發現患者在擺動時期、站立時期會</w:t>
      </w:r>
      <w:r w:rsidR="00847FC7">
        <w:rPr>
          <w:rFonts w:ascii="標楷體" w:hAnsi="標楷體" w:hint="eastAsia"/>
          <w:color w:val="000000"/>
        </w:rPr>
        <w:t>因疼痛改變步態特徵進而影響步態事件參數，因此</w:t>
      </w:r>
      <w:r w:rsidRPr="0099400F">
        <w:rPr>
          <w:rFonts w:ascii="標楷體" w:hAnsi="標楷體" w:hint="eastAsia"/>
          <w:color w:val="000000"/>
        </w:rPr>
        <w:t>可以作為有效的步態</w:t>
      </w:r>
      <w:r w:rsidR="00847FC7">
        <w:rPr>
          <w:rFonts w:ascii="標楷體" w:hAnsi="標楷體" w:hint="eastAsia"/>
          <w:color w:val="000000"/>
        </w:rPr>
        <w:t>參數</w:t>
      </w:r>
      <w:r w:rsidRPr="0099400F">
        <w:rPr>
          <w:rFonts w:ascii="標楷體" w:hAnsi="標楷體" w:hint="eastAsia"/>
          <w:color w:val="000000"/>
        </w:rPr>
        <w:t>來評估</w:t>
      </w:r>
      <w:r w:rsidR="00847FC7">
        <w:rPr>
          <w:rFonts w:ascii="標楷體" w:hAnsi="標楷體" w:hint="eastAsia"/>
          <w:color w:val="000000"/>
        </w:rPr>
        <w:t>病理步態</w:t>
      </w:r>
      <w:bookmarkEnd w:id="7"/>
      <w:r w:rsidR="005C24A3">
        <w:rPr>
          <w:rFonts w:ascii="標楷體" w:hAnsi="標楷體" w:hint="eastAsia"/>
          <w:color w:val="000000"/>
        </w:rPr>
        <w:t>，最後以這些顯著差異</w:t>
      </w:r>
      <w:r w:rsidR="00143B1E">
        <w:rPr>
          <w:rFonts w:ascii="標楷體" w:hAnsi="標楷體" w:hint="eastAsia"/>
          <w:color w:val="000000"/>
        </w:rPr>
        <w:t>的</w:t>
      </w:r>
      <w:r w:rsidR="005C24A3">
        <w:rPr>
          <w:rFonts w:ascii="標楷體" w:hAnsi="標楷體" w:hint="eastAsia"/>
          <w:color w:val="000000"/>
        </w:rPr>
        <w:t>參數</w:t>
      </w:r>
      <w:r w:rsidR="0080212C">
        <w:rPr>
          <w:rFonts w:ascii="標楷體" w:hAnsi="標楷體" w:hint="eastAsia"/>
          <w:color w:val="000000"/>
        </w:rPr>
        <w:t>進行標準化，</w:t>
      </w:r>
      <w:r w:rsidR="00D129B9">
        <w:rPr>
          <w:rFonts w:ascii="標楷體" w:hAnsi="標楷體" w:hint="eastAsia"/>
          <w:color w:val="000000"/>
        </w:rPr>
        <w:t>步態參數</w:t>
      </w:r>
      <w:r w:rsidR="00161140">
        <w:rPr>
          <w:rFonts w:ascii="標楷體" w:hAnsi="標楷體" w:hint="eastAsia"/>
          <w:color w:val="000000"/>
        </w:rPr>
        <w:t>透過支援向量機(</w:t>
      </w:r>
      <w:r w:rsidR="00161140" w:rsidRPr="00FA4BD9">
        <w:rPr>
          <w:rFonts w:ascii="標楷體" w:hAnsi="標楷體"/>
          <w:color w:val="000000"/>
        </w:rPr>
        <w:t>Support Vector Machine</w:t>
      </w:r>
      <w:r w:rsidR="00161140" w:rsidRPr="00FA4BD9">
        <w:rPr>
          <w:rFonts w:ascii="標楷體" w:hAnsi="標楷體" w:hint="eastAsia"/>
          <w:color w:val="000000"/>
        </w:rPr>
        <w:t>，</w:t>
      </w:r>
      <w:r w:rsidR="00161140">
        <w:rPr>
          <w:rFonts w:ascii="標楷體" w:hAnsi="標楷體" w:hint="eastAsia"/>
          <w:color w:val="000000"/>
        </w:rPr>
        <w:t>SVM)和</w:t>
      </w:r>
      <w:r w:rsidR="00B364DD" w:rsidRPr="00B364DD">
        <w:rPr>
          <w:rFonts w:hint="eastAsia"/>
        </w:rPr>
        <w:t>K-</w:t>
      </w:r>
      <w:r w:rsidR="00B364DD" w:rsidRPr="00B364DD">
        <w:rPr>
          <w:rFonts w:hint="eastAsia"/>
        </w:rPr>
        <w:t>近鄰演算法</w:t>
      </w:r>
      <w:r w:rsidR="00161140">
        <w:t>(K Nearest Neighbor Algorithm, KNN)</w:t>
      </w:r>
      <w:r w:rsidR="00161140" w:rsidRPr="00564579">
        <w:rPr>
          <w:rFonts w:ascii="標楷體" w:hAnsi="標楷體" w:hint="eastAsia"/>
          <w:color w:val="000000"/>
        </w:rPr>
        <w:t>進行分類與辨識</w:t>
      </w:r>
      <w:r w:rsidR="00161140">
        <w:rPr>
          <w:rFonts w:ascii="標楷體" w:hAnsi="標楷體" w:hint="eastAsia"/>
          <w:color w:val="000000"/>
        </w:rPr>
        <w:t>，SVM和KNN的準確度都可達到9</w:t>
      </w:r>
      <w:r w:rsidR="00161140">
        <w:rPr>
          <w:rFonts w:ascii="標楷體" w:hAnsi="標楷體"/>
          <w:color w:val="000000"/>
        </w:rPr>
        <w:t>7.5%</w:t>
      </w:r>
      <w:r w:rsidR="00161140">
        <w:rPr>
          <w:rFonts w:ascii="標楷體" w:hAnsi="標楷體" w:hint="eastAsia"/>
          <w:color w:val="000000"/>
        </w:rPr>
        <w:t>、92.5%</w:t>
      </w:r>
      <w:r w:rsidR="005259DF">
        <w:rPr>
          <w:rFonts w:ascii="標楷體" w:hAnsi="標楷體" w:hint="eastAsia"/>
          <w:color w:val="000000"/>
        </w:rPr>
        <w:t>，這表明在我們的步態分析系統以更高的準確度和精確度檢測患者對於骨科醫師的幫助是可靠的</w:t>
      </w:r>
      <w:r w:rsidR="00F00C87">
        <w:rPr>
          <w:rFonts w:ascii="標楷體" w:hAnsi="標楷體" w:hint="eastAsia"/>
          <w:color w:val="000000"/>
        </w:rPr>
        <w:t>，</w:t>
      </w:r>
      <w:bookmarkStart w:id="9" w:name="_Hlk108447195"/>
      <w:r w:rsidR="00F00C87">
        <w:rPr>
          <w:rFonts w:ascii="標楷體" w:hAnsi="標楷體" w:hint="eastAsia"/>
          <w:color w:val="000000"/>
        </w:rPr>
        <w:t>本研究未來可成為用來檢測腰椎管狹窄症的一種可行方案，可將此步態分析系統應用於不同步態疾病的檢測。</w:t>
      </w:r>
      <w:bookmarkEnd w:id="9"/>
    </w:p>
    <w:p w:rsidR="007343C1" w:rsidRPr="009279A4" w:rsidRDefault="007343C1" w:rsidP="00FB6F79">
      <w:pPr>
        <w:spacing w:line="360" w:lineRule="auto"/>
        <w:ind w:firstLine="480"/>
        <w:jc w:val="both"/>
        <w:rPr>
          <w:rFonts w:eastAsia="標楷體"/>
          <w:color w:val="000000"/>
        </w:rPr>
      </w:pPr>
    </w:p>
    <w:p w:rsidR="00E03AE5" w:rsidRDefault="00E03AE5" w:rsidP="00FB6F79">
      <w:pPr>
        <w:spacing w:line="360" w:lineRule="auto"/>
        <w:ind w:firstLine="480"/>
        <w:jc w:val="both"/>
        <w:rPr>
          <w:rFonts w:eastAsia="標楷體"/>
          <w:color w:val="000000"/>
        </w:rPr>
      </w:pPr>
    </w:p>
    <w:p w:rsidR="003332B6" w:rsidRPr="00A95289" w:rsidRDefault="0086340B" w:rsidP="009279A4">
      <w:pPr>
        <w:spacing w:line="360" w:lineRule="auto"/>
        <w:ind w:left="380" w:hanging="23"/>
        <w:rPr>
          <w:rFonts w:eastAsia="標楷體"/>
          <w:color w:val="000000"/>
        </w:rPr>
      </w:pPr>
      <w:r w:rsidRPr="002D51DF">
        <w:rPr>
          <w:rFonts w:eastAsia="標楷體" w:hint="eastAsia"/>
          <w:iCs/>
          <w:spacing w:val="4"/>
        </w:rPr>
        <w:t>關鍵字：</w:t>
      </w:r>
      <w:r w:rsidR="002621BF" w:rsidRPr="002621BF">
        <w:rPr>
          <w:rFonts w:eastAsia="標楷體" w:hint="eastAsia"/>
          <w:color w:val="000000"/>
        </w:rPr>
        <w:t>腰椎管狹窄症</w:t>
      </w:r>
      <w:r w:rsidR="00085CFF">
        <w:rPr>
          <w:rFonts w:eastAsia="標楷體" w:hint="eastAsia"/>
          <w:color w:val="000000"/>
        </w:rPr>
        <w:t>、步態</w:t>
      </w:r>
      <w:r w:rsidR="00A95289">
        <w:rPr>
          <w:rFonts w:eastAsia="標楷體" w:hint="eastAsia"/>
          <w:color w:val="000000"/>
        </w:rPr>
        <w:t>分析</w:t>
      </w:r>
      <w:r w:rsidR="00F416F2">
        <w:rPr>
          <w:rFonts w:eastAsia="標楷體" w:hint="eastAsia"/>
          <w:color w:val="000000"/>
        </w:rPr>
        <w:t>、支援向量機</w:t>
      </w:r>
      <w:r w:rsidR="00847DE8">
        <w:rPr>
          <w:rFonts w:eastAsia="標楷體" w:hint="eastAsia"/>
          <w:color w:val="000000"/>
        </w:rPr>
        <w:t>、</w:t>
      </w:r>
      <w:r w:rsidR="00941515" w:rsidRPr="00941515">
        <w:rPr>
          <w:rFonts w:hint="eastAsia"/>
        </w:rPr>
        <w:t>K-</w:t>
      </w:r>
      <w:r w:rsidR="00941515" w:rsidRPr="00941515">
        <w:rPr>
          <w:rFonts w:hint="eastAsia"/>
        </w:rPr>
        <w:t>近鄰演算法</w:t>
      </w:r>
      <w:r w:rsidR="003332B6">
        <w:rPr>
          <w:rFonts w:eastAsia="標楷體"/>
          <w:iCs/>
          <w:spacing w:val="4"/>
        </w:rPr>
        <w:br w:type="page"/>
      </w:r>
    </w:p>
    <w:p w:rsidR="0086340B" w:rsidRDefault="0086340B" w:rsidP="00660DF7">
      <w:pPr>
        <w:pStyle w:val="a7"/>
      </w:pPr>
      <w:bookmarkStart w:id="10" w:name="_Toc45394520"/>
      <w:bookmarkStart w:id="11" w:name="_Toc51769418"/>
      <w:bookmarkStart w:id="12" w:name="_Toc108984002"/>
      <w:r>
        <w:rPr>
          <w:rFonts w:hint="eastAsia"/>
        </w:rPr>
        <w:lastRenderedPageBreak/>
        <w:t>Ab</w:t>
      </w:r>
      <w:r>
        <w:t>stract</w:t>
      </w:r>
      <w:bookmarkEnd w:id="10"/>
      <w:bookmarkEnd w:id="11"/>
      <w:bookmarkEnd w:id="12"/>
    </w:p>
    <w:p w:rsidR="00A85E86" w:rsidRPr="00A85E86" w:rsidRDefault="00F6512C" w:rsidP="00F6512C">
      <w:pPr>
        <w:spacing w:line="276" w:lineRule="auto"/>
        <w:ind w:firstLine="380"/>
        <w:jc w:val="both"/>
        <w:rPr>
          <w:rFonts w:eastAsia="標楷體"/>
          <w:color w:val="000000"/>
        </w:rPr>
      </w:pPr>
      <w:r w:rsidRPr="00F6512C">
        <w:rPr>
          <w:rFonts w:eastAsia="標楷體"/>
          <w:color w:val="000000"/>
        </w:rPr>
        <w:t>The purpose of this study is to use the gyroscope and acceleration signal on the wearable nine-axis attitude sensor IMU combined with the Euler angles of the inertial attitude heading reference system AHRS to find seven gait characteristics of gait. Objectively evaluate the pathological gait of patients with lumbar spinal stenosis (Lumbar Spinal Stenosis) and the normal gait of normal healthy people. The subjects of the study were 12 patients with lower extremity pain (4 males/8 females) with lumbar spinal stenosis (Lumbar Spinal Stenosis), of which 5 had pain in the right foot, 7 had pain in the left foot and 26 normal healthy people (7 males/19 females) participated in the study. The raw gait data collected in the experiment will be captured by gait features, and then the gait event time ratio parameter will be used. The independent two-sample T-test results showed that the gait event parameters that caused significant differences from normal gait in patients in the experiment included Midstance, Terminal_stance, Initial_swing, Mid_swing, Terminal_swing and gait frequency were significant (p&lt;0.001). During the swinging period and standing period, the patient will change the gait characteristics due to pain and thus affect the gait event parameters, so it can be used as an effective gait parameter to evaluate the pathological gait. Finally, these significantly different parameters are standardized, and the gait parameters are supported by Vector machine (Support Vector Machine, SVM) and K Nearest Neighbor Algorithm (KNN) for classification and identification, the accuracy of SVM and KNN can reach 97.5%, 92.5%, which shows that in our gait The analysis system is reliable to help orthopedic surgeons by detecting patients with higher accuracy and precision, this study may become a feasible solution for the detection of lumbar spinal stenosis in the future, and this gait analysis system can be applied to asynchrony State disease detection.</w:t>
      </w:r>
    </w:p>
    <w:p w:rsidR="003332B6" w:rsidRPr="00D53B52" w:rsidRDefault="002348F2" w:rsidP="009279A4">
      <w:pPr>
        <w:spacing w:line="360" w:lineRule="auto"/>
        <w:jc w:val="both"/>
        <w:rPr>
          <w:rFonts w:eastAsia="標楷體" w:cs="新細明體"/>
          <w:kern w:val="0"/>
        </w:rPr>
      </w:pPr>
      <w:r w:rsidRPr="002348F2">
        <w:rPr>
          <w:rFonts w:eastAsia="標楷體"/>
          <w:color w:val="000000"/>
        </w:rPr>
        <w:t xml:space="preserve">Keywords: </w:t>
      </w:r>
      <w:r w:rsidR="00F416F2">
        <w:rPr>
          <w:rFonts w:eastAsia="標楷體"/>
          <w:color w:val="000000"/>
        </w:rPr>
        <w:t>L</w:t>
      </w:r>
      <w:r w:rsidRPr="002348F2">
        <w:rPr>
          <w:rFonts w:eastAsia="標楷體"/>
          <w:color w:val="000000"/>
        </w:rPr>
        <w:t>umbar spinal stenosis, gait analysis</w:t>
      </w:r>
      <w:r w:rsidR="00F416F2">
        <w:rPr>
          <w:rFonts w:eastAsia="標楷體" w:hint="eastAsia"/>
          <w:color w:val="000000"/>
        </w:rPr>
        <w:t>,</w:t>
      </w:r>
      <w:r w:rsidR="00F416F2" w:rsidRPr="00F416F2">
        <w:rPr>
          <w:rFonts w:eastAsia="標楷體"/>
          <w:color w:val="000000"/>
        </w:rPr>
        <w:t xml:space="preserve"> </w:t>
      </w:r>
      <w:r w:rsidR="00F416F2">
        <w:rPr>
          <w:rFonts w:eastAsia="標楷體"/>
          <w:color w:val="000000"/>
        </w:rPr>
        <w:t>Support Vector Machine</w:t>
      </w:r>
      <w:r w:rsidR="00F6512C">
        <w:rPr>
          <w:rFonts w:eastAsia="標楷體" w:hint="eastAsia"/>
          <w:color w:val="000000"/>
        </w:rPr>
        <w:t>,</w:t>
      </w:r>
      <w:r w:rsidR="00F6512C" w:rsidRPr="00F6512C">
        <w:rPr>
          <w:rFonts w:eastAsia="標楷體"/>
          <w:color w:val="000000"/>
        </w:rPr>
        <w:t xml:space="preserve"> </w:t>
      </w:r>
      <w:r w:rsidR="00F6512C" w:rsidRPr="003B1E4D">
        <w:rPr>
          <w:rFonts w:eastAsia="標楷體"/>
          <w:color w:val="000000"/>
        </w:rPr>
        <w:t xml:space="preserve">K-Nearest Neighbor Algorithm </w:t>
      </w:r>
      <w:r w:rsidR="003332B6">
        <w:rPr>
          <w:rFonts w:eastAsia="標楷體" w:cs="新細明體"/>
          <w:kern w:val="0"/>
        </w:rPr>
        <w:br w:type="page"/>
      </w:r>
    </w:p>
    <w:p w:rsidR="0067772A" w:rsidRPr="00CF760A" w:rsidRDefault="00DC6A25" w:rsidP="00BA449C">
      <w:pPr>
        <w:pStyle w:val="a7"/>
        <w:widowControl w:val="0"/>
        <w:tabs>
          <w:tab w:val="left" w:pos="1350"/>
          <w:tab w:val="center" w:pos="4252"/>
        </w:tabs>
        <w:spacing w:line="360" w:lineRule="auto"/>
        <w:rPr>
          <w:rFonts w:asciiTheme="minorEastAsia" w:eastAsiaTheme="minorEastAsia" w:hAnsiTheme="minorEastAsia"/>
          <w:sz w:val="24"/>
          <w:szCs w:val="24"/>
        </w:rPr>
      </w:pPr>
      <w:bookmarkStart w:id="13" w:name="_Toc51769419"/>
      <w:bookmarkStart w:id="14" w:name="_Toc108984003"/>
      <w:r w:rsidRPr="00CF760A">
        <w:rPr>
          <w:rFonts w:asciiTheme="minorEastAsia" w:eastAsiaTheme="minorEastAsia" w:hAnsiTheme="minorEastAsia" w:hint="eastAsia"/>
          <w:sz w:val="24"/>
          <w:szCs w:val="24"/>
        </w:rPr>
        <w:lastRenderedPageBreak/>
        <w:t>目錄</w:t>
      </w:r>
      <w:bookmarkStart w:id="15" w:name="_Toc45394351"/>
      <w:bookmarkStart w:id="16" w:name="_Toc45394522"/>
      <w:bookmarkStart w:id="17" w:name="_Toc51769420"/>
      <w:bookmarkEnd w:id="13"/>
      <w:bookmarkEnd w:id="14"/>
    </w:p>
    <w:p w:rsidR="00CF760A" w:rsidRPr="00CF760A" w:rsidRDefault="00706515">
      <w:pPr>
        <w:pStyle w:val="11"/>
        <w:tabs>
          <w:tab w:val="right" w:leader="dot" w:pos="8494"/>
        </w:tabs>
        <w:rPr>
          <w:rFonts w:asciiTheme="minorEastAsia" w:hAnsiTheme="minorEastAsia" w:cstheme="minorBidi"/>
          <w:b w:val="0"/>
          <w:bCs w:val="0"/>
          <w:noProof/>
          <w:szCs w:val="24"/>
        </w:rPr>
      </w:pPr>
      <w:r w:rsidRPr="00CF760A">
        <w:rPr>
          <w:rFonts w:asciiTheme="minorEastAsia" w:hAnsiTheme="minorEastAsia" w:cs="Times New Roman"/>
          <w:b w:val="0"/>
          <w:bCs w:val="0"/>
          <w:szCs w:val="24"/>
          <w:lang w:val="zh-TW"/>
        </w:rPr>
        <w:fldChar w:fldCharType="begin"/>
      </w:r>
      <w:r w:rsidR="002704B2" w:rsidRPr="00CF760A">
        <w:rPr>
          <w:rFonts w:asciiTheme="minorEastAsia" w:hAnsiTheme="minorEastAsia" w:cs="Times New Roman"/>
          <w:b w:val="0"/>
          <w:bCs w:val="0"/>
          <w:szCs w:val="24"/>
          <w:lang w:val="zh-TW"/>
        </w:rPr>
        <w:instrText xml:space="preserve"> TOC \o "1-4" \h \z \u </w:instrText>
      </w:r>
      <w:r w:rsidRPr="00CF760A">
        <w:rPr>
          <w:rFonts w:asciiTheme="minorEastAsia" w:hAnsiTheme="minorEastAsia" w:cs="Times New Roman"/>
          <w:b w:val="0"/>
          <w:bCs w:val="0"/>
          <w:szCs w:val="24"/>
          <w:lang w:val="zh-TW"/>
        </w:rPr>
        <w:fldChar w:fldCharType="separate"/>
      </w:r>
      <w:hyperlink w:anchor="_Toc108984001" w:history="1">
        <w:r w:rsidR="00CF760A" w:rsidRPr="00CF760A">
          <w:rPr>
            <w:rStyle w:val="afe"/>
            <w:rFonts w:asciiTheme="minorEastAsia" w:hAnsiTheme="minorEastAsia" w:hint="eastAsia"/>
            <w:noProof/>
            <w:spacing w:val="4"/>
            <w:szCs w:val="24"/>
          </w:rPr>
          <w:t>摘要</w:t>
        </w:r>
        <w:r w:rsidR="00CF760A" w:rsidRPr="00CF760A">
          <w:rPr>
            <w:rFonts w:asciiTheme="minorEastAsia" w:hAnsiTheme="minorEastAsia"/>
            <w:noProof/>
            <w:webHidden/>
            <w:szCs w:val="24"/>
          </w:rPr>
          <w:tab/>
        </w:r>
        <w:r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_Toc108984001 \h </w:instrText>
        </w:r>
        <w:r w:rsidRPr="00CF760A">
          <w:rPr>
            <w:rFonts w:asciiTheme="minorEastAsia" w:hAnsiTheme="minorEastAsia"/>
            <w:noProof/>
            <w:webHidden/>
            <w:szCs w:val="24"/>
          </w:rPr>
        </w:r>
        <w:r w:rsidRPr="00CF760A">
          <w:rPr>
            <w:rFonts w:asciiTheme="minorEastAsia" w:hAnsiTheme="minorEastAsia"/>
            <w:noProof/>
            <w:webHidden/>
            <w:szCs w:val="24"/>
          </w:rPr>
          <w:fldChar w:fldCharType="separate"/>
        </w:r>
        <w:r w:rsidR="00163BD5">
          <w:rPr>
            <w:rFonts w:asciiTheme="minorEastAsia" w:hAnsiTheme="minorEastAsia"/>
            <w:noProof/>
            <w:webHidden/>
            <w:szCs w:val="24"/>
          </w:rPr>
          <w:t>i</w:t>
        </w:r>
        <w:r w:rsidRPr="00CF760A">
          <w:rPr>
            <w:rFonts w:asciiTheme="minorEastAsia" w:hAnsiTheme="minorEastAsia"/>
            <w:noProof/>
            <w:webHidden/>
            <w:szCs w:val="24"/>
          </w:rPr>
          <w:fldChar w:fldCharType="end"/>
        </w:r>
      </w:hyperlink>
    </w:p>
    <w:p w:rsidR="00CF760A" w:rsidRPr="00CF760A" w:rsidRDefault="00CE2856">
      <w:pPr>
        <w:pStyle w:val="11"/>
        <w:tabs>
          <w:tab w:val="right" w:leader="dot" w:pos="8494"/>
        </w:tabs>
        <w:rPr>
          <w:rFonts w:asciiTheme="minorEastAsia" w:hAnsiTheme="minorEastAsia" w:cstheme="minorBidi"/>
          <w:b w:val="0"/>
          <w:bCs w:val="0"/>
          <w:noProof/>
          <w:szCs w:val="24"/>
        </w:rPr>
      </w:pPr>
      <w:hyperlink w:anchor="_Toc108984002" w:history="1">
        <w:r w:rsidR="00CF760A" w:rsidRPr="00CF760A">
          <w:rPr>
            <w:rStyle w:val="afe"/>
            <w:rFonts w:asciiTheme="minorEastAsia" w:hAnsiTheme="minorEastAsia"/>
            <w:noProof/>
            <w:szCs w:val="24"/>
          </w:rPr>
          <w:t>Abstract</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_Toc108984002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ii</w:t>
        </w:r>
        <w:r w:rsidR="00706515" w:rsidRPr="00CF760A">
          <w:rPr>
            <w:rFonts w:asciiTheme="minorEastAsia" w:hAnsiTheme="minorEastAsia"/>
            <w:noProof/>
            <w:webHidden/>
            <w:szCs w:val="24"/>
          </w:rPr>
          <w:fldChar w:fldCharType="end"/>
        </w:r>
      </w:hyperlink>
    </w:p>
    <w:p w:rsidR="00CF760A" w:rsidRPr="00CF760A" w:rsidRDefault="00CE2856">
      <w:pPr>
        <w:pStyle w:val="11"/>
        <w:tabs>
          <w:tab w:val="right" w:leader="dot" w:pos="8494"/>
        </w:tabs>
        <w:rPr>
          <w:rFonts w:asciiTheme="minorEastAsia" w:hAnsiTheme="minorEastAsia" w:cstheme="minorBidi"/>
          <w:b w:val="0"/>
          <w:bCs w:val="0"/>
          <w:noProof/>
          <w:szCs w:val="24"/>
        </w:rPr>
      </w:pPr>
      <w:hyperlink w:anchor="_Toc108984003" w:history="1">
        <w:r w:rsidR="00CF760A" w:rsidRPr="00CF760A">
          <w:rPr>
            <w:rStyle w:val="afe"/>
            <w:rFonts w:asciiTheme="minorEastAsia" w:hAnsiTheme="minorEastAsia" w:hint="eastAsia"/>
            <w:noProof/>
            <w:szCs w:val="24"/>
          </w:rPr>
          <w:t>目錄</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_Toc108984003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iii</w:t>
        </w:r>
        <w:r w:rsidR="00706515" w:rsidRPr="00CF760A">
          <w:rPr>
            <w:rFonts w:asciiTheme="minorEastAsia" w:hAnsiTheme="minorEastAsia"/>
            <w:noProof/>
            <w:webHidden/>
            <w:szCs w:val="24"/>
          </w:rPr>
          <w:fldChar w:fldCharType="end"/>
        </w:r>
      </w:hyperlink>
    </w:p>
    <w:p w:rsidR="00CF760A" w:rsidRPr="00CF760A" w:rsidRDefault="00CE2856">
      <w:pPr>
        <w:pStyle w:val="11"/>
        <w:tabs>
          <w:tab w:val="right" w:leader="dot" w:pos="8494"/>
        </w:tabs>
        <w:rPr>
          <w:rFonts w:asciiTheme="minorEastAsia" w:hAnsiTheme="minorEastAsia" w:cstheme="minorBidi"/>
          <w:b w:val="0"/>
          <w:bCs w:val="0"/>
          <w:noProof/>
          <w:szCs w:val="24"/>
        </w:rPr>
      </w:pPr>
      <w:hyperlink w:anchor="_Toc108984004" w:history="1">
        <w:r w:rsidR="00CF760A" w:rsidRPr="00CF760A">
          <w:rPr>
            <w:rStyle w:val="afe"/>
            <w:rFonts w:asciiTheme="minorEastAsia" w:hAnsiTheme="minorEastAsia" w:cs="Times New Roman" w:hint="eastAsia"/>
            <w:noProof/>
            <w:szCs w:val="24"/>
          </w:rPr>
          <w:t>表目錄</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_Toc108984004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v</w:t>
        </w:r>
        <w:r w:rsidR="00706515" w:rsidRPr="00CF760A">
          <w:rPr>
            <w:rFonts w:asciiTheme="minorEastAsia" w:hAnsiTheme="minorEastAsia"/>
            <w:noProof/>
            <w:webHidden/>
            <w:szCs w:val="24"/>
          </w:rPr>
          <w:fldChar w:fldCharType="end"/>
        </w:r>
      </w:hyperlink>
    </w:p>
    <w:p w:rsidR="00CF760A" w:rsidRPr="00CF760A" w:rsidRDefault="00CE2856">
      <w:pPr>
        <w:pStyle w:val="11"/>
        <w:tabs>
          <w:tab w:val="right" w:leader="dot" w:pos="8494"/>
        </w:tabs>
        <w:rPr>
          <w:rFonts w:asciiTheme="minorEastAsia" w:hAnsiTheme="minorEastAsia" w:cstheme="minorBidi"/>
          <w:b w:val="0"/>
          <w:bCs w:val="0"/>
          <w:noProof/>
          <w:szCs w:val="24"/>
        </w:rPr>
      </w:pPr>
      <w:hyperlink w:anchor="_Toc108984005" w:history="1">
        <w:r w:rsidR="00CF760A" w:rsidRPr="00CF760A">
          <w:rPr>
            <w:rStyle w:val="afe"/>
            <w:rFonts w:asciiTheme="minorEastAsia" w:hAnsiTheme="minorEastAsia" w:cs="Times New Roman" w:hint="eastAsia"/>
            <w:noProof/>
            <w:szCs w:val="24"/>
          </w:rPr>
          <w:t>圖目錄</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_Toc108984005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vi</w:t>
        </w:r>
        <w:r w:rsidR="00706515" w:rsidRPr="00CF760A">
          <w:rPr>
            <w:rFonts w:asciiTheme="minorEastAsia" w:hAnsiTheme="minorEastAsia"/>
            <w:noProof/>
            <w:webHidden/>
            <w:szCs w:val="24"/>
          </w:rPr>
          <w:fldChar w:fldCharType="end"/>
        </w:r>
      </w:hyperlink>
    </w:p>
    <w:p w:rsidR="00CF760A" w:rsidRPr="00CF760A" w:rsidRDefault="00CE2856">
      <w:pPr>
        <w:pStyle w:val="11"/>
        <w:tabs>
          <w:tab w:val="left" w:pos="960"/>
          <w:tab w:val="right" w:leader="dot" w:pos="8494"/>
        </w:tabs>
        <w:rPr>
          <w:rFonts w:asciiTheme="minorEastAsia" w:hAnsiTheme="minorEastAsia" w:cstheme="minorBidi"/>
          <w:b w:val="0"/>
          <w:bCs w:val="0"/>
          <w:noProof/>
          <w:szCs w:val="24"/>
        </w:rPr>
      </w:pPr>
      <w:hyperlink w:anchor="_Toc108984006" w:history="1">
        <w:r w:rsidR="00CF760A" w:rsidRPr="00CF760A">
          <w:rPr>
            <w:rStyle w:val="afe"/>
            <w:rFonts w:asciiTheme="minorEastAsia" w:hAnsiTheme="minorEastAsia" w:hint="eastAsia"/>
            <w:noProof/>
            <w:szCs w:val="24"/>
          </w:rPr>
          <w:t>一、</w:t>
        </w:r>
        <w:r w:rsidR="00CF760A" w:rsidRPr="00CF760A">
          <w:rPr>
            <w:rFonts w:asciiTheme="minorEastAsia" w:hAnsiTheme="minorEastAsia" w:cstheme="minorBidi"/>
            <w:b w:val="0"/>
            <w:bCs w:val="0"/>
            <w:noProof/>
            <w:szCs w:val="24"/>
          </w:rPr>
          <w:tab/>
        </w:r>
        <w:r w:rsidR="00CF760A" w:rsidRPr="00CF760A">
          <w:rPr>
            <w:rStyle w:val="afe"/>
            <w:rFonts w:asciiTheme="minorEastAsia" w:hAnsiTheme="minorEastAsia" w:hint="eastAsia"/>
            <w:noProof/>
            <w:szCs w:val="24"/>
          </w:rPr>
          <w:t>緒論</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_Toc108984006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1</w:t>
        </w:r>
        <w:r w:rsidR="00706515" w:rsidRPr="00CF760A">
          <w:rPr>
            <w:rFonts w:asciiTheme="minorEastAsia" w:hAnsiTheme="minorEastAsia"/>
            <w:noProof/>
            <w:webHidden/>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07" w:history="1">
        <w:r w:rsidR="00CF760A" w:rsidRPr="00CF760A">
          <w:rPr>
            <w:rStyle w:val="afe"/>
            <w:rFonts w:asciiTheme="minorEastAsia" w:hAnsiTheme="minorEastAsia"/>
            <w:noProof/>
            <w:sz w:val="24"/>
            <w:szCs w:val="24"/>
          </w:rPr>
          <w:t xml:space="preserve">1.1 </w:t>
        </w:r>
        <w:r w:rsidR="00CF760A" w:rsidRPr="00CF760A">
          <w:rPr>
            <w:rStyle w:val="afe"/>
            <w:rFonts w:asciiTheme="minorEastAsia" w:hAnsiTheme="minorEastAsia" w:hint="eastAsia"/>
            <w:noProof/>
            <w:sz w:val="24"/>
            <w:szCs w:val="24"/>
          </w:rPr>
          <w:t>研究背景</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_Toc108984007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08" w:history="1">
        <w:r w:rsidR="00CF760A" w:rsidRPr="00CF760A">
          <w:rPr>
            <w:rStyle w:val="afe"/>
            <w:rFonts w:asciiTheme="minorEastAsia" w:hAnsiTheme="minorEastAsia"/>
            <w:noProof/>
            <w:sz w:val="24"/>
            <w:szCs w:val="24"/>
          </w:rPr>
          <w:t xml:space="preserve">1.2 </w:t>
        </w:r>
        <w:r w:rsidR="00CF760A" w:rsidRPr="00CF760A">
          <w:rPr>
            <w:rStyle w:val="afe"/>
            <w:rFonts w:asciiTheme="minorEastAsia" w:hAnsiTheme="minorEastAsia" w:hint="eastAsia"/>
            <w:noProof/>
            <w:sz w:val="24"/>
            <w:szCs w:val="24"/>
          </w:rPr>
          <w:t>相關研究</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_Toc108984008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3</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09" w:history="1">
        <w:r w:rsidR="00CF760A" w:rsidRPr="00CF760A">
          <w:rPr>
            <w:rStyle w:val="afe"/>
            <w:rFonts w:asciiTheme="minorEastAsia" w:hAnsiTheme="minorEastAsia"/>
            <w:noProof/>
            <w:sz w:val="24"/>
            <w:szCs w:val="24"/>
          </w:rPr>
          <w:t xml:space="preserve">1.2 </w:t>
        </w:r>
        <w:r w:rsidR="00CF760A" w:rsidRPr="00CF760A">
          <w:rPr>
            <w:rStyle w:val="afe"/>
            <w:rFonts w:asciiTheme="minorEastAsia" w:hAnsiTheme="minorEastAsia" w:hint="eastAsia"/>
            <w:noProof/>
            <w:sz w:val="24"/>
            <w:szCs w:val="24"/>
          </w:rPr>
          <w:t>研究動機</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_Toc108984009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3</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10" w:history="1">
        <w:r w:rsidR="00CF760A" w:rsidRPr="00CF760A">
          <w:rPr>
            <w:rStyle w:val="afe"/>
            <w:rFonts w:asciiTheme="minorEastAsia" w:hAnsiTheme="minorEastAsia"/>
            <w:noProof/>
            <w:sz w:val="24"/>
            <w:szCs w:val="24"/>
          </w:rPr>
          <w:t xml:space="preserve">1.3 </w:t>
        </w:r>
        <w:r w:rsidR="00CF760A" w:rsidRPr="00CF760A">
          <w:rPr>
            <w:rStyle w:val="afe"/>
            <w:rFonts w:asciiTheme="minorEastAsia" w:hAnsiTheme="minorEastAsia" w:hint="eastAsia"/>
            <w:noProof/>
            <w:sz w:val="24"/>
            <w:szCs w:val="24"/>
          </w:rPr>
          <w:t>研究目的</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_Toc108984010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4</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11" w:history="1">
        <w:r w:rsidR="00CF760A" w:rsidRPr="00CF760A">
          <w:rPr>
            <w:rStyle w:val="afe"/>
            <w:rFonts w:asciiTheme="minorEastAsia" w:hAnsiTheme="minorEastAsia"/>
            <w:noProof/>
            <w:sz w:val="24"/>
            <w:szCs w:val="24"/>
          </w:rPr>
          <w:t xml:space="preserve">1.4 </w:t>
        </w:r>
        <w:r w:rsidR="00CF760A" w:rsidRPr="00CF760A">
          <w:rPr>
            <w:rStyle w:val="afe"/>
            <w:rFonts w:asciiTheme="minorEastAsia" w:hAnsiTheme="minorEastAsia" w:hint="eastAsia"/>
            <w:noProof/>
            <w:sz w:val="24"/>
            <w:szCs w:val="24"/>
          </w:rPr>
          <w:t>論文架構</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_Toc108984011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4</w:t>
        </w:r>
        <w:r w:rsidR="00706515" w:rsidRPr="00CF760A">
          <w:rPr>
            <w:rFonts w:asciiTheme="minorEastAsia" w:hAnsiTheme="minorEastAsia"/>
            <w:noProof/>
            <w:webHidden/>
            <w:sz w:val="24"/>
            <w:szCs w:val="24"/>
          </w:rPr>
          <w:fldChar w:fldCharType="end"/>
        </w:r>
      </w:hyperlink>
    </w:p>
    <w:p w:rsidR="00CF760A" w:rsidRPr="00CF760A" w:rsidRDefault="00CE2856">
      <w:pPr>
        <w:pStyle w:val="11"/>
        <w:tabs>
          <w:tab w:val="left" w:pos="960"/>
          <w:tab w:val="right" w:leader="dot" w:pos="8494"/>
        </w:tabs>
        <w:rPr>
          <w:rFonts w:asciiTheme="minorEastAsia" w:hAnsiTheme="minorEastAsia" w:cstheme="minorBidi"/>
          <w:b w:val="0"/>
          <w:bCs w:val="0"/>
          <w:noProof/>
          <w:szCs w:val="24"/>
        </w:rPr>
      </w:pPr>
      <w:hyperlink w:anchor="_Toc108984012" w:history="1">
        <w:r w:rsidR="00CF760A" w:rsidRPr="00CF760A">
          <w:rPr>
            <w:rStyle w:val="afe"/>
            <w:rFonts w:asciiTheme="minorEastAsia" w:hAnsiTheme="minorEastAsia" w:hint="eastAsia"/>
            <w:noProof/>
            <w:szCs w:val="24"/>
          </w:rPr>
          <w:t>二、</w:t>
        </w:r>
        <w:r w:rsidR="00CF760A" w:rsidRPr="00CF760A">
          <w:rPr>
            <w:rFonts w:asciiTheme="minorEastAsia" w:hAnsiTheme="minorEastAsia" w:cstheme="minorBidi"/>
            <w:b w:val="0"/>
            <w:bCs w:val="0"/>
            <w:noProof/>
            <w:szCs w:val="24"/>
          </w:rPr>
          <w:tab/>
        </w:r>
        <w:r w:rsidR="00CF760A" w:rsidRPr="00CF760A">
          <w:rPr>
            <w:rStyle w:val="afe"/>
            <w:rFonts w:asciiTheme="minorEastAsia" w:hAnsiTheme="minorEastAsia" w:hint="eastAsia"/>
            <w:noProof/>
            <w:szCs w:val="24"/>
          </w:rPr>
          <w:t>研究材料</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_Toc108984012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6</w:t>
        </w:r>
        <w:r w:rsidR="00706515" w:rsidRPr="00CF760A">
          <w:rPr>
            <w:rFonts w:asciiTheme="minorEastAsia" w:hAnsiTheme="minorEastAsia"/>
            <w:noProof/>
            <w:webHidden/>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13" w:history="1">
        <w:r w:rsidR="00CF760A" w:rsidRPr="00CF760A">
          <w:rPr>
            <w:rStyle w:val="afe"/>
            <w:rFonts w:asciiTheme="minorEastAsia" w:hAnsiTheme="minorEastAsia"/>
            <w:noProof/>
            <w:sz w:val="24"/>
            <w:szCs w:val="24"/>
          </w:rPr>
          <w:t xml:space="preserve">2.1 </w:t>
        </w:r>
        <w:r w:rsidR="00CF760A" w:rsidRPr="00CF760A">
          <w:rPr>
            <w:rStyle w:val="afe"/>
            <w:rFonts w:asciiTheme="minorEastAsia" w:hAnsiTheme="minorEastAsia" w:hint="eastAsia"/>
            <w:noProof/>
            <w:sz w:val="24"/>
            <w:szCs w:val="24"/>
          </w:rPr>
          <w:t>研究儀器</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_Toc108984013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6</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14" w:history="1">
        <w:r w:rsidR="00CF760A" w:rsidRPr="00CF760A">
          <w:rPr>
            <w:rStyle w:val="afe"/>
            <w:rFonts w:asciiTheme="minorEastAsia" w:hAnsiTheme="minorEastAsia"/>
            <w:noProof/>
            <w:sz w:val="24"/>
            <w:szCs w:val="24"/>
          </w:rPr>
          <w:t xml:space="preserve">2.2 </w:t>
        </w:r>
        <w:r w:rsidR="00CF760A" w:rsidRPr="00CF760A">
          <w:rPr>
            <w:rStyle w:val="afe"/>
            <w:rFonts w:asciiTheme="minorEastAsia" w:hAnsiTheme="minorEastAsia" w:hint="eastAsia"/>
            <w:noProof/>
            <w:sz w:val="24"/>
            <w:szCs w:val="24"/>
          </w:rPr>
          <w:t>受測者</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_Toc108984014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7</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15" w:history="1">
        <w:r w:rsidR="00CF760A" w:rsidRPr="00CF760A">
          <w:rPr>
            <w:rStyle w:val="afe"/>
            <w:rFonts w:asciiTheme="minorEastAsia" w:hAnsiTheme="minorEastAsia"/>
            <w:noProof/>
            <w:sz w:val="24"/>
            <w:szCs w:val="24"/>
          </w:rPr>
          <w:t xml:space="preserve">2.4 </w:t>
        </w:r>
        <w:r w:rsidR="00CF760A" w:rsidRPr="00CF760A">
          <w:rPr>
            <w:rStyle w:val="afe"/>
            <w:rFonts w:asciiTheme="minorEastAsia" w:hAnsiTheme="minorEastAsia" w:hint="eastAsia"/>
            <w:noProof/>
            <w:sz w:val="24"/>
            <w:szCs w:val="24"/>
          </w:rPr>
          <w:t>實驗流程</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_Toc108984015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8</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16" w:history="1">
        <w:r w:rsidR="00CF760A" w:rsidRPr="00CF760A">
          <w:rPr>
            <w:rStyle w:val="afe"/>
            <w:rFonts w:asciiTheme="minorEastAsia" w:hAnsiTheme="minorEastAsia"/>
            <w:noProof/>
            <w:sz w:val="24"/>
            <w:szCs w:val="24"/>
          </w:rPr>
          <w:t xml:space="preserve">2.4 </w:t>
        </w:r>
        <w:r w:rsidR="00CF760A" w:rsidRPr="00CF760A">
          <w:rPr>
            <w:rStyle w:val="afe"/>
            <w:rFonts w:asciiTheme="minorEastAsia" w:hAnsiTheme="minorEastAsia" w:hint="eastAsia"/>
            <w:noProof/>
            <w:sz w:val="24"/>
            <w:szCs w:val="24"/>
          </w:rPr>
          <w:t>雙腳步態</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_Toc108984016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9</w:t>
        </w:r>
        <w:r w:rsidR="00706515" w:rsidRPr="00CF760A">
          <w:rPr>
            <w:rFonts w:asciiTheme="minorEastAsia" w:hAnsiTheme="minorEastAsia"/>
            <w:noProof/>
            <w:webHidden/>
            <w:sz w:val="24"/>
            <w:szCs w:val="24"/>
          </w:rPr>
          <w:fldChar w:fldCharType="end"/>
        </w:r>
      </w:hyperlink>
    </w:p>
    <w:p w:rsidR="00CF760A" w:rsidRPr="00CF760A" w:rsidRDefault="00CE2856">
      <w:pPr>
        <w:pStyle w:val="11"/>
        <w:tabs>
          <w:tab w:val="left" w:pos="960"/>
          <w:tab w:val="right" w:leader="dot" w:pos="8494"/>
        </w:tabs>
        <w:rPr>
          <w:rFonts w:asciiTheme="minorEastAsia" w:hAnsiTheme="minorEastAsia" w:cstheme="minorBidi"/>
          <w:b w:val="0"/>
          <w:bCs w:val="0"/>
          <w:noProof/>
          <w:szCs w:val="24"/>
        </w:rPr>
      </w:pPr>
      <w:hyperlink w:anchor="_Toc108984017" w:history="1">
        <w:r w:rsidR="00CF760A" w:rsidRPr="00CF760A">
          <w:rPr>
            <w:rStyle w:val="afe"/>
            <w:rFonts w:asciiTheme="minorEastAsia" w:hAnsiTheme="minorEastAsia" w:hint="eastAsia"/>
            <w:noProof/>
            <w:szCs w:val="24"/>
          </w:rPr>
          <w:t>三、</w:t>
        </w:r>
        <w:r w:rsidR="00CF760A" w:rsidRPr="00CF760A">
          <w:rPr>
            <w:rFonts w:asciiTheme="minorEastAsia" w:hAnsiTheme="minorEastAsia" w:cstheme="minorBidi"/>
            <w:b w:val="0"/>
            <w:bCs w:val="0"/>
            <w:noProof/>
            <w:szCs w:val="24"/>
          </w:rPr>
          <w:tab/>
        </w:r>
        <w:r w:rsidR="00CF760A" w:rsidRPr="00CF760A">
          <w:rPr>
            <w:rStyle w:val="afe"/>
            <w:rFonts w:asciiTheme="minorEastAsia" w:hAnsiTheme="minorEastAsia" w:hint="eastAsia"/>
            <w:noProof/>
            <w:szCs w:val="24"/>
          </w:rPr>
          <w:t>研究方法</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_Toc108984017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12</w:t>
        </w:r>
        <w:r w:rsidR="00706515" w:rsidRPr="00CF760A">
          <w:rPr>
            <w:rFonts w:asciiTheme="minorEastAsia" w:hAnsiTheme="minorEastAsia"/>
            <w:noProof/>
            <w:webHidden/>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18" w:history="1">
        <w:r w:rsidR="00CF760A" w:rsidRPr="00CF760A">
          <w:rPr>
            <w:rStyle w:val="afe"/>
            <w:rFonts w:asciiTheme="minorEastAsia" w:hAnsiTheme="minorEastAsia"/>
            <w:noProof/>
            <w:sz w:val="24"/>
            <w:szCs w:val="24"/>
          </w:rPr>
          <w:t xml:space="preserve">3.1 </w:t>
        </w:r>
        <w:r w:rsidR="00CF760A" w:rsidRPr="00CF760A">
          <w:rPr>
            <w:rStyle w:val="afe"/>
            <w:rFonts w:asciiTheme="minorEastAsia" w:hAnsiTheme="minorEastAsia" w:hint="eastAsia"/>
            <w:noProof/>
            <w:sz w:val="24"/>
            <w:szCs w:val="24"/>
          </w:rPr>
          <w:t>訊號預處理</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_Toc108984018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13</w:t>
        </w:r>
        <w:r w:rsidR="00706515" w:rsidRPr="00CF760A">
          <w:rPr>
            <w:rFonts w:asciiTheme="minorEastAsia" w:hAnsiTheme="minorEastAsia"/>
            <w:noProof/>
            <w:webHidden/>
            <w:sz w:val="24"/>
            <w:szCs w:val="24"/>
          </w:rPr>
          <w:fldChar w:fldCharType="end"/>
        </w:r>
      </w:hyperlink>
    </w:p>
    <w:p w:rsidR="00CF760A" w:rsidRPr="00CF760A" w:rsidRDefault="00CE2856">
      <w:pPr>
        <w:pStyle w:val="31"/>
        <w:tabs>
          <w:tab w:val="right" w:leader="dot" w:pos="8494"/>
        </w:tabs>
        <w:rPr>
          <w:rFonts w:asciiTheme="minorEastAsia" w:hAnsiTheme="minorEastAsia" w:cstheme="minorBidi"/>
          <w:i w:val="0"/>
          <w:iCs w:val="0"/>
          <w:noProof/>
          <w:sz w:val="24"/>
          <w:szCs w:val="24"/>
        </w:rPr>
      </w:pPr>
      <w:hyperlink w:anchor="_Toc108984019" w:history="1">
        <w:r w:rsidR="00CF760A" w:rsidRPr="00CF760A">
          <w:rPr>
            <w:rStyle w:val="afe"/>
            <w:rFonts w:asciiTheme="minorEastAsia" w:hAnsiTheme="minorEastAsia"/>
            <w:noProof/>
            <w:sz w:val="24"/>
            <w:szCs w:val="24"/>
          </w:rPr>
          <w:t xml:space="preserve">3.1.2 </w:t>
        </w:r>
        <w:r w:rsidR="00CF760A" w:rsidRPr="00CF760A">
          <w:rPr>
            <w:rStyle w:val="afe"/>
            <w:rFonts w:asciiTheme="minorEastAsia" w:hAnsiTheme="minorEastAsia" w:hint="eastAsia"/>
            <w:noProof/>
            <w:sz w:val="24"/>
            <w:szCs w:val="24"/>
          </w:rPr>
          <w:t>加速度訊號處理</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_Toc108984019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13</w:t>
        </w:r>
        <w:r w:rsidR="00706515" w:rsidRPr="00CF760A">
          <w:rPr>
            <w:rFonts w:asciiTheme="minorEastAsia" w:hAnsiTheme="minorEastAsia"/>
            <w:noProof/>
            <w:webHidden/>
            <w:sz w:val="24"/>
            <w:szCs w:val="24"/>
          </w:rPr>
          <w:fldChar w:fldCharType="end"/>
        </w:r>
      </w:hyperlink>
    </w:p>
    <w:p w:rsidR="00CF760A" w:rsidRPr="00CF760A" w:rsidRDefault="00CE2856">
      <w:pPr>
        <w:pStyle w:val="31"/>
        <w:tabs>
          <w:tab w:val="right" w:leader="dot" w:pos="8494"/>
        </w:tabs>
        <w:rPr>
          <w:rFonts w:asciiTheme="minorEastAsia" w:hAnsiTheme="minorEastAsia" w:cstheme="minorBidi"/>
          <w:i w:val="0"/>
          <w:iCs w:val="0"/>
          <w:noProof/>
          <w:sz w:val="24"/>
          <w:szCs w:val="24"/>
        </w:rPr>
      </w:pPr>
      <w:hyperlink w:anchor="_Toc108984020" w:history="1">
        <w:r w:rsidR="00CF760A" w:rsidRPr="00CF760A">
          <w:rPr>
            <w:rStyle w:val="afe"/>
            <w:rFonts w:asciiTheme="minorEastAsia" w:hAnsiTheme="minorEastAsia"/>
            <w:noProof/>
            <w:sz w:val="24"/>
            <w:szCs w:val="24"/>
          </w:rPr>
          <w:t xml:space="preserve">3.1.3 </w:t>
        </w:r>
        <w:r w:rsidR="00CF760A" w:rsidRPr="00CF760A">
          <w:rPr>
            <w:rStyle w:val="afe"/>
            <w:rFonts w:asciiTheme="minorEastAsia" w:hAnsiTheme="minorEastAsia" w:hint="eastAsia"/>
            <w:noProof/>
            <w:sz w:val="24"/>
            <w:szCs w:val="24"/>
          </w:rPr>
          <w:t>陀螺儀訊號處理</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_Toc108984020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14</w:t>
        </w:r>
        <w:r w:rsidR="00706515" w:rsidRPr="00CF760A">
          <w:rPr>
            <w:rFonts w:asciiTheme="minorEastAsia" w:hAnsiTheme="minorEastAsia"/>
            <w:noProof/>
            <w:webHidden/>
            <w:sz w:val="24"/>
            <w:szCs w:val="24"/>
          </w:rPr>
          <w:fldChar w:fldCharType="end"/>
        </w:r>
      </w:hyperlink>
    </w:p>
    <w:p w:rsidR="00CF760A" w:rsidRPr="00CF760A" w:rsidRDefault="00CE2856">
      <w:pPr>
        <w:pStyle w:val="31"/>
        <w:tabs>
          <w:tab w:val="right" w:leader="dot" w:pos="8494"/>
        </w:tabs>
        <w:rPr>
          <w:rFonts w:asciiTheme="minorEastAsia" w:hAnsiTheme="minorEastAsia" w:cstheme="minorBidi"/>
          <w:i w:val="0"/>
          <w:iCs w:val="0"/>
          <w:noProof/>
          <w:sz w:val="24"/>
          <w:szCs w:val="24"/>
        </w:rPr>
      </w:pPr>
      <w:hyperlink w:anchor="_Toc108984021" w:history="1">
        <w:r w:rsidR="00CF760A" w:rsidRPr="00CF760A">
          <w:rPr>
            <w:rStyle w:val="afe"/>
            <w:rFonts w:asciiTheme="minorEastAsia" w:hAnsiTheme="minorEastAsia"/>
            <w:noProof/>
            <w:sz w:val="24"/>
            <w:szCs w:val="24"/>
          </w:rPr>
          <w:t xml:space="preserve">3.1.4 </w:t>
        </w:r>
        <w:r w:rsidR="00CF760A" w:rsidRPr="00CF760A">
          <w:rPr>
            <w:rStyle w:val="afe"/>
            <w:rFonts w:asciiTheme="minorEastAsia" w:hAnsiTheme="minorEastAsia" w:hint="eastAsia"/>
            <w:noProof/>
            <w:sz w:val="24"/>
            <w:szCs w:val="24"/>
          </w:rPr>
          <w:t>歐拉角訊號處理</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_Toc108984021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15</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22" w:history="1">
        <w:r w:rsidR="00CF760A" w:rsidRPr="00CF760A">
          <w:rPr>
            <w:rStyle w:val="afe"/>
            <w:rFonts w:asciiTheme="minorEastAsia" w:hAnsiTheme="minorEastAsia"/>
            <w:noProof/>
            <w:sz w:val="24"/>
            <w:szCs w:val="24"/>
          </w:rPr>
          <w:t>3.2</w:t>
        </w:r>
        <w:r w:rsidR="00CF760A" w:rsidRPr="00CF760A">
          <w:rPr>
            <w:rStyle w:val="afe"/>
            <w:rFonts w:asciiTheme="minorEastAsia" w:hAnsiTheme="minorEastAsia" w:hint="eastAsia"/>
            <w:noProof/>
            <w:sz w:val="24"/>
            <w:szCs w:val="24"/>
          </w:rPr>
          <w:t>特徵搜尋與特徵選取</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_Toc108984022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15</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23" w:history="1">
        <w:r w:rsidR="00CF760A" w:rsidRPr="00CF760A">
          <w:rPr>
            <w:rStyle w:val="afe"/>
            <w:rFonts w:asciiTheme="minorEastAsia" w:hAnsiTheme="minorEastAsia"/>
            <w:noProof/>
            <w:sz w:val="24"/>
            <w:szCs w:val="24"/>
          </w:rPr>
          <w:t xml:space="preserve">3.3 </w:t>
        </w:r>
        <w:r w:rsidR="00CF760A" w:rsidRPr="00CF760A">
          <w:rPr>
            <w:rStyle w:val="afe"/>
            <w:rFonts w:asciiTheme="minorEastAsia" w:hAnsiTheme="minorEastAsia" w:hint="eastAsia"/>
            <w:noProof/>
            <w:sz w:val="24"/>
            <w:szCs w:val="24"/>
          </w:rPr>
          <w:t>步態特徵參數</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_Toc108984023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19</w:t>
        </w:r>
        <w:r w:rsidR="00706515" w:rsidRPr="00CF760A">
          <w:rPr>
            <w:rFonts w:asciiTheme="minorEastAsia" w:hAnsiTheme="minorEastAsia"/>
            <w:noProof/>
            <w:webHidden/>
            <w:sz w:val="24"/>
            <w:szCs w:val="24"/>
          </w:rPr>
          <w:fldChar w:fldCharType="end"/>
        </w:r>
      </w:hyperlink>
    </w:p>
    <w:p w:rsidR="00CF760A" w:rsidRPr="00CF760A" w:rsidRDefault="00CE2856">
      <w:pPr>
        <w:pStyle w:val="31"/>
        <w:tabs>
          <w:tab w:val="right" w:leader="dot" w:pos="8494"/>
        </w:tabs>
        <w:rPr>
          <w:rFonts w:asciiTheme="minorEastAsia" w:hAnsiTheme="minorEastAsia" w:cstheme="minorBidi"/>
          <w:i w:val="0"/>
          <w:iCs w:val="0"/>
          <w:noProof/>
          <w:sz w:val="24"/>
          <w:szCs w:val="24"/>
        </w:rPr>
      </w:pPr>
      <w:hyperlink w:anchor="_Toc108984024" w:history="1">
        <w:r w:rsidR="00CF760A" w:rsidRPr="00CF760A">
          <w:rPr>
            <w:rStyle w:val="afe"/>
            <w:rFonts w:asciiTheme="minorEastAsia" w:hAnsiTheme="minorEastAsia"/>
            <w:noProof/>
            <w:sz w:val="24"/>
            <w:szCs w:val="24"/>
          </w:rPr>
          <w:t xml:space="preserve">3.3.1 </w:t>
        </w:r>
        <w:r w:rsidR="00CF760A" w:rsidRPr="00CF760A">
          <w:rPr>
            <w:rStyle w:val="afe"/>
            <w:rFonts w:asciiTheme="minorEastAsia" w:hAnsiTheme="minorEastAsia" w:hint="eastAsia"/>
            <w:noProof/>
            <w:sz w:val="24"/>
            <w:szCs w:val="24"/>
          </w:rPr>
          <w:t>步態訊號特徵</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_Toc108984024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19</w:t>
        </w:r>
        <w:r w:rsidR="00706515" w:rsidRPr="00CF760A">
          <w:rPr>
            <w:rFonts w:asciiTheme="minorEastAsia" w:hAnsiTheme="minorEastAsia"/>
            <w:noProof/>
            <w:webHidden/>
            <w:sz w:val="24"/>
            <w:szCs w:val="24"/>
          </w:rPr>
          <w:fldChar w:fldCharType="end"/>
        </w:r>
      </w:hyperlink>
    </w:p>
    <w:p w:rsidR="00CF760A" w:rsidRPr="00CF760A" w:rsidRDefault="00CE2856">
      <w:pPr>
        <w:pStyle w:val="31"/>
        <w:tabs>
          <w:tab w:val="right" w:leader="dot" w:pos="8494"/>
        </w:tabs>
        <w:rPr>
          <w:rFonts w:asciiTheme="minorEastAsia" w:hAnsiTheme="minorEastAsia" w:cstheme="minorBidi"/>
          <w:i w:val="0"/>
          <w:iCs w:val="0"/>
          <w:noProof/>
          <w:sz w:val="24"/>
          <w:szCs w:val="24"/>
        </w:rPr>
      </w:pPr>
      <w:hyperlink w:anchor="_Toc108984025" w:history="1">
        <w:r w:rsidR="00CF760A" w:rsidRPr="00CF760A">
          <w:rPr>
            <w:rStyle w:val="afe"/>
            <w:rFonts w:asciiTheme="minorEastAsia" w:hAnsiTheme="minorEastAsia"/>
            <w:noProof/>
            <w:sz w:val="24"/>
            <w:szCs w:val="24"/>
          </w:rPr>
          <w:t xml:space="preserve">3.3.2 </w:t>
        </w:r>
        <w:r w:rsidR="00CF760A" w:rsidRPr="00CF760A">
          <w:rPr>
            <w:rStyle w:val="afe"/>
            <w:rFonts w:asciiTheme="minorEastAsia" w:hAnsiTheme="minorEastAsia" w:hint="eastAsia"/>
            <w:noProof/>
            <w:sz w:val="24"/>
            <w:szCs w:val="24"/>
          </w:rPr>
          <w:t>步態參數計算</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_Toc108984025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20</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26" w:history="1">
        <w:r w:rsidR="00CF760A" w:rsidRPr="00CF760A">
          <w:rPr>
            <w:rStyle w:val="afe"/>
            <w:rFonts w:asciiTheme="minorEastAsia" w:hAnsiTheme="minorEastAsia"/>
            <w:noProof/>
            <w:sz w:val="24"/>
            <w:szCs w:val="24"/>
          </w:rPr>
          <w:t xml:space="preserve">3.3 </w:t>
        </w:r>
        <w:r w:rsidR="00CF760A" w:rsidRPr="00CF760A">
          <w:rPr>
            <w:rStyle w:val="afe"/>
            <w:rFonts w:asciiTheme="minorEastAsia" w:hAnsiTheme="minorEastAsia" w:hint="eastAsia"/>
            <w:noProof/>
            <w:sz w:val="24"/>
            <w:szCs w:val="24"/>
          </w:rPr>
          <w:t>統計分析</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_Toc108984026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21</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27" w:history="1">
        <w:r w:rsidR="00CF760A" w:rsidRPr="00CF760A">
          <w:rPr>
            <w:rStyle w:val="afe"/>
            <w:rFonts w:asciiTheme="minorEastAsia" w:hAnsiTheme="minorEastAsia"/>
            <w:noProof/>
            <w:sz w:val="24"/>
            <w:szCs w:val="24"/>
          </w:rPr>
          <w:t>3.4 SVM</w:t>
        </w:r>
        <w:r w:rsidR="00CF760A" w:rsidRPr="00CF760A">
          <w:rPr>
            <w:rStyle w:val="afe"/>
            <w:rFonts w:asciiTheme="minorEastAsia" w:hAnsiTheme="minorEastAsia" w:hint="eastAsia"/>
            <w:noProof/>
            <w:sz w:val="24"/>
            <w:szCs w:val="24"/>
          </w:rPr>
          <w:t>分類模型</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_Toc108984027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25</w:t>
        </w:r>
        <w:r w:rsidR="00706515" w:rsidRPr="00CF760A">
          <w:rPr>
            <w:rFonts w:asciiTheme="minorEastAsia" w:hAnsiTheme="minorEastAsia"/>
            <w:noProof/>
            <w:webHidden/>
            <w:sz w:val="24"/>
            <w:szCs w:val="24"/>
          </w:rPr>
          <w:fldChar w:fldCharType="end"/>
        </w:r>
      </w:hyperlink>
    </w:p>
    <w:p w:rsidR="00CF760A" w:rsidRPr="00CF760A" w:rsidRDefault="00CE2856">
      <w:pPr>
        <w:pStyle w:val="31"/>
        <w:tabs>
          <w:tab w:val="right" w:leader="dot" w:pos="8494"/>
        </w:tabs>
        <w:rPr>
          <w:rFonts w:asciiTheme="minorEastAsia" w:hAnsiTheme="minorEastAsia" w:cstheme="minorBidi"/>
          <w:i w:val="0"/>
          <w:iCs w:val="0"/>
          <w:noProof/>
          <w:sz w:val="24"/>
          <w:szCs w:val="24"/>
        </w:rPr>
      </w:pPr>
      <w:hyperlink w:anchor="_Toc108984028" w:history="1">
        <w:r w:rsidR="00CF760A" w:rsidRPr="00CF760A">
          <w:rPr>
            <w:rStyle w:val="afe"/>
            <w:rFonts w:asciiTheme="minorEastAsia" w:hAnsiTheme="minorEastAsia"/>
            <w:noProof/>
            <w:sz w:val="24"/>
            <w:szCs w:val="24"/>
          </w:rPr>
          <w:t>3.4.1 SVM</w:t>
        </w:r>
        <w:r w:rsidR="00CF760A" w:rsidRPr="00CF760A">
          <w:rPr>
            <w:rStyle w:val="afe"/>
            <w:rFonts w:asciiTheme="minorEastAsia" w:hAnsiTheme="minorEastAsia" w:hint="eastAsia"/>
            <w:noProof/>
            <w:sz w:val="24"/>
            <w:szCs w:val="24"/>
          </w:rPr>
          <w:t>參數設定</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_Toc108984028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26</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29" w:history="1">
        <w:r w:rsidR="00CF760A" w:rsidRPr="00CF760A">
          <w:rPr>
            <w:rStyle w:val="afe"/>
            <w:rFonts w:asciiTheme="minorEastAsia" w:hAnsiTheme="minorEastAsia"/>
            <w:noProof/>
            <w:sz w:val="24"/>
            <w:szCs w:val="24"/>
          </w:rPr>
          <w:t>3.4 KNN</w:t>
        </w:r>
        <w:r w:rsidR="00CF760A" w:rsidRPr="00CF760A">
          <w:rPr>
            <w:rStyle w:val="afe"/>
            <w:rFonts w:asciiTheme="minorEastAsia" w:hAnsiTheme="minorEastAsia" w:hint="eastAsia"/>
            <w:noProof/>
            <w:sz w:val="24"/>
            <w:szCs w:val="24"/>
          </w:rPr>
          <w:t>分類模型</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_Toc108984029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27</w:t>
        </w:r>
        <w:r w:rsidR="00706515" w:rsidRPr="00CF760A">
          <w:rPr>
            <w:rFonts w:asciiTheme="minorEastAsia" w:hAnsiTheme="minorEastAsia"/>
            <w:noProof/>
            <w:webHidden/>
            <w:sz w:val="24"/>
            <w:szCs w:val="24"/>
          </w:rPr>
          <w:fldChar w:fldCharType="end"/>
        </w:r>
      </w:hyperlink>
    </w:p>
    <w:p w:rsidR="00CF760A" w:rsidRPr="00CF760A" w:rsidRDefault="00CE2856">
      <w:pPr>
        <w:pStyle w:val="11"/>
        <w:tabs>
          <w:tab w:val="left" w:pos="960"/>
          <w:tab w:val="right" w:leader="dot" w:pos="8494"/>
        </w:tabs>
        <w:rPr>
          <w:rFonts w:asciiTheme="minorEastAsia" w:hAnsiTheme="minorEastAsia" w:cstheme="minorBidi"/>
          <w:b w:val="0"/>
          <w:bCs w:val="0"/>
          <w:noProof/>
          <w:szCs w:val="24"/>
        </w:rPr>
      </w:pPr>
      <w:hyperlink w:anchor="_Toc108984030" w:history="1">
        <w:r w:rsidR="00CF760A" w:rsidRPr="00CF760A">
          <w:rPr>
            <w:rStyle w:val="afe"/>
            <w:rFonts w:asciiTheme="minorEastAsia" w:hAnsiTheme="minorEastAsia" w:hint="eastAsia"/>
            <w:noProof/>
            <w:szCs w:val="24"/>
          </w:rPr>
          <w:t>四、</w:t>
        </w:r>
        <w:r w:rsidR="00CF760A" w:rsidRPr="00CF760A">
          <w:rPr>
            <w:rFonts w:asciiTheme="minorEastAsia" w:hAnsiTheme="minorEastAsia" w:cstheme="minorBidi"/>
            <w:b w:val="0"/>
            <w:bCs w:val="0"/>
            <w:noProof/>
            <w:szCs w:val="24"/>
          </w:rPr>
          <w:tab/>
        </w:r>
        <w:r w:rsidR="00CF760A" w:rsidRPr="00CF760A">
          <w:rPr>
            <w:rStyle w:val="afe"/>
            <w:rFonts w:asciiTheme="minorEastAsia" w:hAnsiTheme="minorEastAsia" w:hint="eastAsia"/>
            <w:noProof/>
            <w:szCs w:val="24"/>
          </w:rPr>
          <w:t>結果</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_Toc108984030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28</w:t>
        </w:r>
        <w:r w:rsidR="00706515" w:rsidRPr="00CF760A">
          <w:rPr>
            <w:rFonts w:asciiTheme="minorEastAsia" w:hAnsiTheme="minorEastAsia"/>
            <w:noProof/>
            <w:webHidden/>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31" w:history="1">
        <w:r w:rsidR="00CF760A" w:rsidRPr="00CF760A">
          <w:rPr>
            <w:rStyle w:val="afe"/>
            <w:rFonts w:asciiTheme="minorEastAsia" w:hAnsiTheme="minorEastAsia"/>
            <w:noProof/>
            <w:sz w:val="24"/>
            <w:szCs w:val="24"/>
          </w:rPr>
          <w:t>4.1 SVM</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KNN</w:t>
        </w:r>
        <w:r w:rsidR="00CF760A" w:rsidRPr="00CF760A">
          <w:rPr>
            <w:rStyle w:val="afe"/>
            <w:rFonts w:asciiTheme="minorEastAsia" w:hAnsiTheme="minorEastAsia" w:hint="eastAsia"/>
            <w:noProof/>
            <w:sz w:val="24"/>
            <w:szCs w:val="24"/>
          </w:rPr>
          <w:t>交叉驗證</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_Toc108984031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28</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32" w:history="1">
        <w:r w:rsidR="00CF760A" w:rsidRPr="00CF760A">
          <w:rPr>
            <w:rStyle w:val="afe"/>
            <w:rFonts w:asciiTheme="minorEastAsia" w:hAnsiTheme="minorEastAsia"/>
            <w:noProof/>
            <w:sz w:val="24"/>
            <w:szCs w:val="24"/>
          </w:rPr>
          <w:t>4.2 SVM</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KNN</w:t>
        </w:r>
        <w:r w:rsidR="00CF760A" w:rsidRPr="00CF760A">
          <w:rPr>
            <w:rStyle w:val="afe"/>
            <w:rFonts w:asciiTheme="minorEastAsia" w:hAnsiTheme="minorEastAsia" w:hint="eastAsia"/>
            <w:noProof/>
            <w:sz w:val="24"/>
            <w:szCs w:val="24"/>
          </w:rPr>
          <w:t>訓練</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_Toc108984032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29</w:t>
        </w:r>
        <w:r w:rsidR="00706515" w:rsidRPr="00CF760A">
          <w:rPr>
            <w:rFonts w:asciiTheme="minorEastAsia" w:hAnsiTheme="minorEastAsia"/>
            <w:noProof/>
            <w:webHidden/>
            <w:sz w:val="24"/>
            <w:szCs w:val="24"/>
          </w:rPr>
          <w:fldChar w:fldCharType="end"/>
        </w:r>
      </w:hyperlink>
    </w:p>
    <w:p w:rsidR="00CF760A" w:rsidRPr="00CF760A" w:rsidRDefault="00CE2856">
      <w:pPr>
        <w:pStyle w:val="11"/>
        <w:tabs>
          <w:tab w:val="left" w:pos="960"/>
          <w:tab w:val="right" w:leader="dot" w:pos="8494"/>
        </w:tabs>
        <w:rPr>
          <w:rFonts w:asciiTheme="minorEastAsia" w:hAnsiTheme="minorEastAsia" w:cstheme="minorBidi"/>
          <w:b w:val="0"/>
          <w:bCs w:val="0"/>
          <w:noProof/>
          <w:szCs w:val="24"/>
        </w:rPr>
      </w:pPr>
      <w:hyperlink w:anchor="_Toc108984033" w:history="1">
        <w:r w:rsidR="00CF760A" w:rsidRPr="00CF760A">
          <w:rPr>
            <w:rStyle w:val="afe"/>
            <w:rFonts w:asciiTheme="minorEastAsia" w:hAnsiTheme="minorEastAsia" w:hint="eastAsia"/>
            <w:noProof/>
            <w:szCs w:val="24"/>
          </w:rPr>
          <w:t>五、</w:t>
        </w:r>
        <w:r w:rsidR="00CF760A" w:rsidRPr="00CF760A">
          <w:rPr>
            <w:rFonts w:asciiTheme="minorEastAsia" w:hAnsiTheme="minorEastAsia" w:cstheme="minorBidi"/>
            <w:b w:val="0"/>
            <w:bCs w:val="0"/>
            <w:noProof/>
            <w:szCs w:val="24"/>
          </w:rPr>
          <w:tab/>
        </w:r>
        <w:r w:rsidR="00CF760A" w:rsidRPr="00CF760A">
          <w:rPr>
            <w:rStyle w:val="afe"/>
            <w:rFonts w:asciiTheme="minorEastAsia" w:hAnsiTheme="minorEastAsia" w:hint="eastAsia"/>
            <w:noProof/>
            <w:szCs w:val="24"/>
          </w:rPr>
          <w:t>討論</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_Toc108984033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32</w:t>
        </w:r>
        <w:r w:rsidR="00706515" w:rsidRPr="00CF760A">
          <w:rPr>
            <w:rFonts w:asciiTheme="minorEastAsia" w:hAnsiTheme="minorEastAsia"/>
            <w:noProof/>
            <w:webHidden/>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34" w:history="1">
        <w:r w:rsidR="00CF760A" w:rsidRPr="00CF760A">
          <w:rPr>
            <w:rStyle w:val="afe"/>
            <w:rFonts w:asciiTheme="minorEastAsia" w:hAnsiTheme="minorEastAsia"/>
            <w:noProof/>
            <w:sz w:val="24"/>
            <w:szCs w:val="24"/>
          </w:rPr>
          <w:t>5.1</w:t>
        </w:r>
        <w:r w:rsidR="00CF760A" w:rsidRPr="00CF760A">
          <w:rPr>
            <w:rStyle w:val="afe"/>
            <w:rFonts w:asciiTheme="minorEastAsia" w:hAnsiTheme="minorEastAsia" w:hint="eastAsia"/>
            <w:noProof/>
            <w:sz w:val="24"/>
            <w:szCs w:val="24"/>
          </w:rPr>
          <w:t>結論</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_Toc108984034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32</w:t>
        </w:r>
        <w:r w:rsidR="00706515" w:rsidRPr="00CF760A">
          <w:rPr>
            <w:rFonts w:asciiTheme="minorEastAsia" w:hAnsiTheme="minorEastAsia"/>
            <w:noProof/>
            <w:webHidden/>
            <w:sz w:val="24"/>
            <w:szCs w:val="24"/>
          </w:rPr>
          <w:fldChar w:fldCharType="end"/>
        </w:r>
      </w:hyperlink>
    </w:p>
    <w:p w:rsidR="00CF760A" w:rsidRPr="00CF760A" w:rsidRDefault="00CE2856">
      <w:pPr>
        <w:pStyle w:val="21"/>
        <w:tabs>
          <w:tab w:val="right" w:leader="dot" w:pos="8494"/>
        </w:tabs>
        <w:rPr>
          <w:rFonts w:asciiTheme="minorEastAsia" w:hAnsiTheme="minorEastAsia" w:cstheme="minorBidi"/>
          <w:smallCaps w:val="0"/>
          <w:noProof/>
          <w:sz w:val="24"/>
          <w:szCs w:val="24"/>
        </w:rPr>
      </w:pPr>
      <w:hyperlink w:anchor="_Toc108984035" w:history="1">
        <w:r w:rsidR="00CF760A" w:rsidRPr="00CF760A">
          <w:rPr>
            <w:rStyle w:val="afe"/>
            <w:rFonts w:asciiTheme="minorEastAsia" w:hAnsiTheme="minorEastAsia"/>
            <w:noProof/>
            <w:sz w:val="24"/>
            <w:szCs w:val="24"/>
          </w:rPr>
          <w:t>5.2</w:t>
        </w:r>
        <w:r w:rsidR="00CF760A" w:rsidRPr="00CF760A">
          <w:rPr>
            <w:rStyle w:val="afe"/>
            <w:rFonts w:asciiTheme="minorEastAsia" w:hAnsiTheme="minorEastAsia" w:hint="eastAsia"/>
            <w:noProof/>
            <w:sz w:val="24"/>
            <w:szCs w:val="24"/>
          </w:rPr>
          <w:t>未來展望</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_Toc108984035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32</w:t>
        </w:r>
        <w:r w:rsidR="00706515" w:rsidRPr="00CF760A">
          <w:rPr>
            <w:rFonts w:asciiTheme="minorEastAsia" w:hAnsiTheme="minorEastAsia"/>
            <w:noProof/>
            <w:webHidden/>
            <w:sz w:val="24"/>
            <w:szCs w:val="24"/>
          </w:rPr>
          <w:fldChar w:fldCharType="end"/>
        </w:r>
      </w:hyperlink>
    </w:p>
    <w:p w:rsidR="00CF760A" w:rsidRPr="00CF760A" w:rsidRDefault="00CE2856">
      <w:pPr>
        <w:pStyle w:val="11"/>
        <w:tabs>
          <w:tab w:val="right" w:leader="dot" w:pos="8494"/>
        </w:tabs>
        <w:rPr>
          <w:rFonts w:asciiTheme="minorEastAsia" w:hAnsiTheme="minorEastAsia" w:cstheme="minorBidi"/>
          <w:b w:val="0"/>
          <w:bCs w:val="0"/>
          <w:noProof/>
          <w:szCs w:val="24"/>
        </w:rPr>
      </w:pPr>
      <w:hyperlink w:anchor="_Toc108984036" w:history="1">
        <w:r w:rsidR="00CF760A" w:rsidRPr="00CF760A">
          <w:rPr>
            <w:rStyle w:val="afe"/>
            <w:rFonts w:asciiTheme="minorEastAsia" w:hAnsiTheme="minorEastAsia" w:hint="eastAsia"/>
            <w:noProof/>
            <w:szCs w:val="24"/>
          </w:rPr>
          <w:t>參考文獻</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_Toc108984036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33</w:t>
        </w:r>
        <w:r w:rsidR="00706515" w:rsidRPr="00CF760A">
          <w:rPr>
            <w:rFonts w:asciiTheme="minorEastAsia" w:hAnsiTheme="minorEastAsia"/>
            <w:noProof/>
            <w:webHidden/>
            <w:szCs w:val="24"/>
          </w:rPr>
          <w:fldChar w:fldCharType="end"/>
        </w:r>
      </w:hyperlink>
    </w:p>
    <w:p w:rsidR="00CF760A" w:rsidRPr="00CF760A" w:rsidRDefault="00CE2856">
      <w:pPr>
        <w:pStyle w:val="11"/>
        <w:tabs>
          <w:tab w:val="right" w:leader="dot" w:pos="8494"/>
        </w:tabs>
        <w:rPr>
          <w:rFonts w:asciiTheme="minorEastAsia" w:hAnsiTheme="minorEastAsia" w:cstheme="minorBidi"/>
          <w:b w:val="0"/>
          <w:bCs w:val="0"/>
          <w:noProof/>
          <w:szCs w:val="24"/>
        </w:rPr>
      </w:pPr>
      <w:hyperlink w:anchor="_Toc108984037" w:history="1">
        <w:r w:rsidR="00CF760A" w:rsidRPr="00CF760A">
          <w:rPr>
            <w:rStyle w:val="afe"/>
            <w:rFonts w:asciiTheme="minorEastAsia" w:hAnsiTheme="minorEastAsia" w:hint="eastAsia"/>
            <w:noProof/>
            <w:szCs w:val="24"/>
          </w:rPr>
          <w:t>附錄一</w:t>
        </w:r>
        <w:r w:rsidR="00CF760A" w:rsidRPr="00CF760A">
          <w:rPr>
            <w:rStyle w:val="afe"/>
            <w:rFonts w:asciiTheme="minorEastAsia" w:hAnsiTheme="minorEastAsia"/>
            <w:noProof/>
            <w:szCs w:val="24"/>
          </w:rPr>
          <w:t xml:space="preserve"> </w:t>
        </w:r>
        <w:r w:rsidR="00CF760A" w:rsidRPr="00CF760A">
          <w:rPr>
            <w:rStyle w:val="afe"/>
            <w:rFonts w:asciiTheme="minorEastAsia" w:hAnsiTheme="minorEastAsia" w:hint="eastAsia"/>
            <w:noProof/>
            <w:szCs w:val="24"/>
          </w:rPr>
          <w:t>受試者同意書</w:t>
        </w:r>
        <w:r w:rsidR="00CF760A" w:rsidRPr="00CF760A">
          <w:rPr>
            <w:rFonts w:asciiTheme="minorEastAsia" w:hAnsiTheme="minorEastAsia"/>
            <w:noProof/>
            <w:webHidden/>
            <w:szCs w:val="24"/>
          </w:rPr>
          <w:tab/>
        </w:r>
        <w:r w:rsidR="00706515" w:rsidRPr="00CF760A">
          <w:rPr>
            <w:rFonts w:asciiTheme="minorEastAsia" w:hAnsiTheme="minorEastAsia"/>
            <w:noProof/>
            <w:webHidden/>
            <w:szCs w:val="24"/>
          </w:rPr>
          <w:fldChar w:fldCharType="begin"/>
        </w:r>
        <w:r w:rsidR="00CF760A" w:rsidRPr="00CF760A">
          <w:rPr>
            <w:rFonts w:asciiTheme="minorEastAsia" w:hAnsiTheme="minorEastAsia"/>
            <w:noProof/>
            <w:webHidden/>
            <w:szCs w:val="24"/>
          </w:rPr>
          <w:instrText xml:space="preserve"> PAGEREF _Toc108984037 \h </w:instrText>
        </w:r>
        <w:r w:rsidR="00706515" w:rsidRPr="00CF760A">
          <w:rPr>
            <w:rFonts w:asciiTheme="minorEastAsia" w:hAnsiTheme="minorEastAsia"/>
            <w:noProof/>
            <w:webHidden/>
            <w:szCs w:val="24"/>
          </w:rPr>
        </w:r>
        <w:r w:rsidR="00706515" w:rsidRPr="00CF760A">
          <w:rPr>
            <w:rFonts w:asciiTheme="minorEastAsia" w:hAnsiTheme="minorEastAsia"/>
            <w:noProof/>
            <w:webHidden/>
            <w:szCs w:val="24"/>
          </w:rPr>
          <w:fldChar w:fldCharType="separate"/>
        </w:r>
        <w:r w:rsidR="00163BD5">
          <w:rPr>
            <w:rFonts w:asciiTheme="minorEastAsia" w:hAnsiTheme="minorEastAsia"/>
            <w:noProof/>
            <w:webHidden/>
            <w:szCs w:val="24"/>
          </w:rPr>
          <w:t>36</w:t>
        </w:r>
        <w:r w:rsidR="00706515" w:rsidRPr="00CF760A">
          <w:rPr>
            <w:rFonts w:asciiTheme="minorEastAsia" w:hAnsiTheme="minorEastAsia"/>
            <w:noProof/>
            <w:webHidden/>
            <w:szCs w:val="24"/>
          </w:rPr>
          <w:fldChar w:fldCharType="end"/>
        </w:r>
      </w:hyperlink>
    </w:p>
    <w:p w:rsidR="00D80AC5" w:rsidRPr="00CF760A" w:rsidRDefault="00706515" w:rsidP="00D80AC5">
      <w:pPr>
        <w:pStyle w:val="11"/>
        <w:tabs>
          <w:tab w:val="right" w:leader="dot" w:pos="8494"/>
        </w:tabs>
        <w:rPr>
          <w:rFonts w:asciiTheme="minorEastAsia" w:hAnsiTheme="minorEastAsia" w:cs="Times New Roman"/>
          <w:b w:val="0"/>
          <w:bCs w:val="0"/>
          <w:szCs w:val="24"/>
          <w:lang w:val="zh-TW"/>
        </w:rPr>
      </w:pPr>
      <w:r w:rsidRPr="00CF760A">
        <w:rPr>
          <w:rFonts w:asciiTheme="minorEastAsia" w:hAnsiTheme="minorEastAsia" w:cs="Times New Roman"/>
          <w:b w:val="0"/>
          <w:bCs w:val="0"/>
          <w:szCs w:val="24"/>
          <w:lang w:val="zh-TW"/>
        </w:rPr>
        <w:fldChar w:fldCharType="end"/>
      </w:r>
    </w:p>
    <w:p w:rsidR="00D80AC5" w:rsidRPr="00CF760A" w:rsidRDefault="00D80AC5">
      <w:pPr>
        <w:rPr>
          <w:rFonts w:asciiTheme="minorEastAsia" w:hAnsiTheme="minorEastAsia" w:cs="Times New Roman"/>
          <w:lang w:val="zh-TW"/>
        </w:rPr>
      </w:pPr>
      <w:r w:rsidRPr="00CF760A">
        <w:rPr>
          <w:rFonts w:asciiTheme="minorEastAsia" w:hAnsiTheme="minorEastAsia" w:cs="Times New Roman"/>
          <w:b/>
          <w:bCs/>
          <w:lang w:val="zh-TW"/>
        </w:rPr>
        <w:br w:type="page"/>
      </w:r>
    </w:p>
    <w:p w:rsidR="00D556A6" w:rsidRPr="00CF760A" w:rsidRDefault="00D556A6" w:rsidP="00D80AC5">
      <w:pPr>
        <w:pStyle w:val="11"/>
        <w:tabs>
          <w:tab w:val="right" w:leader="dot" w:pos="8494"/>
        </w:tabs>
        <w:rPr>
          <w:rFonts w:asciiTheme="minorEastAsia" w:hAnsiTheme="minorEastAsia"/>
          <w:szCs w:val="24"/>
          <w:lang w:val="zh-TW"/>
        </w:rPr>
      </w:pPr>
    </w:p>
    <w:p w:rsidR="005B5F7D" w:rsidRPr="00CF760A" w:rsidRDefault="001E1068" w:rsidP="00866306">
      <w:pPr>
        <w:pStyle w:val="a7"/>
        <w:tabs>
          <w:tab w:val="center" w:pos="4252"/>
        </w:tabs>
        <w:rPr>
          <w:rFonts w:asciiTheme="minorEastAsia" w:eastAsiaTheme="minorEastAsia" w:hAnsiTheme="minorEastAsia" w:cs="Times New Roman"/>
          <w:sz w:val="24"/>
          <w:szCs w:val="24"/>
        </w:rPr>
      </w:pPr>
      <w:bookmarkStart w:id="18" w:name="_Toc108984004"/>
      <w:r w:rsidRPr="00CF760A">
        <w:rPr>
          <w:rFonts w:asciiTheme="minorEastAsia" w:eastAsiaTheme="minorEastAsia" w:hAnsiTheme="minorEastAsia" w:cs="Times New Roman"/>
          <w:sz w:val="24"/>
          <w:szCs w:val="24"/>
        </w:rPr>
        <w:t>表</w:t>
      </w:r>
      <w:r w:rsidR="005B5F7D" w:rsidRPr="00CF760A">
        <w:rPr>
          <w:rFonts w:asciiTheme="minorEastAsia" w:eastAsiaTheme="minorEastAsia" w:hAnsiTheme="minorEastAsia" w:cs="Times New Roman"/>
          <w:sz w:val="24"/>
          <w:szCs w:val="24"/>
        </w:rPr>
        <w:t>目錄</w:t>
      </w:r>
      <w:bookmarkEnd w:id="15"/>
      <w:bookmarkEnd w:id="16"/>
      <w:bookmarkEnd w:id="17"/>
      <w:bookmarkEnd w:id="18"/>
    </w:p>
    <w:p w:rsidR="00CF760A" w:rsidRPr="00CF760A" w:rsidRDefault="00706515">
      <w:pPr>
        <w:pStyle w:val="aff"/>
        <w:tabs>
          <w:tab w:val="right" w:leader="dot" w:pos="8494"/>
        </w:tabs>
        <w:rPr>
          <w:rFonts w:asciiTheme="minorEastAsia" w:hAnsiTheme="minorEastAsia" w:cstheme="minorBidi"/>
          <w:smallCaps w:val="0"/>
          <w:noProof/>
          <w:sz w:val="24"/>
          <w:szCs w:val="24"/>
        </w:rPr>
      </w:pPr>
      <w:r w:rsidRPr="00CF760A">
        <w:rPr>
          <w:rStyle w:val="afe"/>
          <w:rFonts w:asciiTheme="minorEastAsia" w:hAnsiTheme="minorEastAsia"/>
          <w:smallCaps w:val="0"/>
          <w:noProof/>
          <w:sz w:val="24"/>
          <w:szCs w:val="24"/>
        </w:rPr>
        <w:fldChar w:fldCharType="begin"/>
      </w:r>
      <w:r w:rsidR="00FD7F62" w:rsidRPr="00CF760A">
        <w:rPr>
          <w:rStyle w:val="afe"/>
          <w:rFonts w:asciiTheme="minorEastAsia" w:hAnsiTheme="minorEastAsia"/>
          <w:smallCaps w:val="0"/>
          <w:noProof/>
          <w:sz w:val="24"/>
          <w:szCs w:val="24"/>
        </w:rPr>
        <w:instrText xml:space="preserve"> TOC \h \z \c "表" </w:instrText>
      </w:r>
      <w:r w:rsidRPr="00CF760A">
        <w:rPr>
          <w:rStyle w:val="afe"/>
          <w:rFonts w:asciiTheme="minorEastAsia" w:hAnsiTheme="minorEastAsia"/>
          <w:smallCaps w:val="0"/>
          <w:noProof/>
          <w:sz w:val="24"/>
          <w:szCs w:val="24"/>
        </w:rPr>
        <w:fldChar w:fldCharType="separate"/>
      </w:r>
      <w:hyperlink w:anchor="_Toc108984038" w:history="1">
        <w:r w:rsidR="00CF760A" w:rsidRPr="00CF760A">
          <w:rPr>
            <w:rStyle w:val="afe"/>
            <w:rFonts w:asciiTheme="minorEastAsia" w:hAnsiTheme="minorEastAsia" w:hint="eastAsia"/>
            <w:noProof/>
            <w:sz w:val="24"/>
            <w:szCs w:val="24"/>
          </w:rPr>
          <w:t>表</w:t>
        </w:r>
        <w:r w:rsidR="00CF760A" w:rsidRPr="00CF760A">
          <w:rPr>
            <w:rStyle w:val="afe"/>
            <w:rFonts w:asciiTheme="minorEastAsia" w:hAnsiTheme="minorEastAsia"/>
            <w:noProof/>
            <w:sz w:val="24"/>
            <w:szCs w:val="24"/>
          </w:rPr>
          <w:t xml:space="preserve"> 1</w:t>
        </w:r>
        <w:r w:rsidR="00CF760A" w:rsidRPr="00CF760A">
          <w:rPr>
            <w:rStyle w:val="afe"/>
            <w:rFonts w:asciiTheme="minorEastAsia" w:hAnsiTheme="minorEastAsia" w:hint="eastAsia"/>
            <w:noProof/>
            <w:sz w:val="24"/>
            <w:szCs w:val="24"/>
          </w:rPr>
          <w:t>：步態事件</w:t>
        </w:r>
        <w:r w:rsidR="00CF760A" w:rsidRPr="00CF760A">
          <w:rPr>
            <w:rFonts w:asciiTheme="minorEastAsia" w:hAnsiTheme="minorEastAsia"/>
            <w:noProof/>
            <w:webHidden/>
            <w:sz w:val="24"/>
            <w:szCs w:val="24"/>
          </w:rPr>
          <w:tab/>
        </w:r>
        <w:r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_Toc108984038 \h </w:instrText>
        </w:r>
        <w:r w:rsidRPr="00CF760A">
          <w:rPr>
            <w:rFonts w:asciiTheme="minorEastAsia" w:hAnsiTheme="minorEastAsia"/>
            <w:noProof/>
            <w:webHidden/>
            <w:sz w:val="24"/>
            <w:szCs w:val="24"/>
          </w:rPr>
        </w:r>
        <w:r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10</w:t>
        </w:r>
        <w:r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w:anchor="_Toc108984039" w:history="1">
        <w:r w:rsidR="00CF760A" w:rsidRPr="00CF760A">
          <w:rPr>
            <w:rStyle w:val="afe"/>
            <w:rFonts w:asciiTheme="minorEastAsia" w:hAnsiTheme="minorEastAsia" w:hint="eastAsia"/>
            <w:noProof/>
            <w:sz w:val="24"/>
            <w:szCs w:val="24"/>
          </w:rPr>
          <w:t>表</w:t>
        </w:r>
        <w:r w:rsidR="00CF760A" w:rsidRPr="00CF760A">
          <w:rPr>
            <w:rStyle w:val="afe"/>
            <w:rFonts w:asciiTheme="minorEastAsia" w:hAnsiTheme="minorEastAsia"/>
            <w:noProof/>
            <w:sz w:val="24"/>
            <w:szCs w:val="24"/>
          </w:rPr>
          <w:t xml:space="preserve"> 2</w:t>
        </w:r>
        <w:r w:rsidR="00CF760A" w:rsidRPr="00CF760A">
          <w:rPr>
            <w:rStyle w:val="afe"/>
            <w:rFonts w:asciiTheme="minorEastAsia" w:hAnsiTheme="minorEastAsia" w:hint="eastAsia"/>
            <w:noProof/>
            <w:sz w:val="24"/>
            <w:szCs w:val="24"/>
          </w:rPr>
          <w:t>：步態事件間隔</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_Toc108984039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11</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w:anchor="_Toc108984040" w:history="1">
        <w:r w:rsidR="00CF760A" w:rsidRPr="00CF760A">
          <w:rPr>
            <w:rStyle w:val="afe"/>
            <w:rFonts w:asciiTheme="minorEastAsia" w:hAnsiTheme="minorEastAsia" w:hint="eastAsia"/>
            <w:noProof/>
            <w:sz w:val="24"/>
            <w:szCs w:val="24"/>
          </w:rPr>
          <w:t>表</w:t>
        </w:r>
        <w:r w:rsidR="00CF760A" w:rsidRPr="00CF760A">
          <w:rPr>
            <w:rStyle w:val="afe"/>
            <w:rFonts w:asciiTheme="minorEastAsia" w:hAnsiTheme="minorEastAsia"/>
            <w:noProof/>
            <w:sz w:val="24"/>
            <w:szCs w:val="24"/>
          </w:rPr>
          <w:t xml:space="preserve"> 3</w:t>
        </w:r>
        <w:r w:rsidR="00CF760A" w:rsidRPr="00CF760A">
          <w:rPr>
            <w:rStyle w:val="afe"/>
            <w:rFonts w:asciiTheme="minorEastAsia" w:hAnsiTheme="minorEastAsia" w:hint="eastAsia"/>
            <w:noProof/>
            <w:sz w:val="24"/>
            <w:szCs w:val="24"/>
          </w:rPr>
          <w:t>：同步機制</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_Toc108984040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17</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w:anchor="_Toc108984041" w:history="1">
        <w:r w:rsidR="00CF760A" w:rsidRPr="00CF760A">
          <w:rPr>
            <w:rStyle w:val="afe"/>
            <w:rFonts w:asciiTheme="minorEastAsia" w:hAnsiTheme="minorEastAsia" w:hint="eastAsia"/>
            <w:noProof/>
            <w:sz w:val="24"/>
            <w:szCs w:val="24"/>
          </w:rPr>
          <w:t>表</w:t>
        </w:r>
        <w:r w:rsidR="00CF760A" w:rsidRPr="00CF760A">
          <w:rPr>
            <w:rStyle w:val="afe"/>
            <w:rFonts w:asciiTheme="minorEastAsia" w:hAnsiTheme="minorEastAsia"/>
            <w:noProof/>
            <w:sz w:val="24"/>
            <w:szCs w:val="24"/>
          </w:rPr>
          <w:t xml:space="preserve"> 4</w:t>
        </w:r>
        <w:r w:rsidR="00CF760A" w:rsidRPr="00CF760A">
          <w:rPr>
            <w:rStyle w:val="afe"/>
            <w:rFonts w:asciiTheme="minorEastAsia" w:hAnsiTheme="minorEastAsia" w:hint="eastAsia"/>
            <w:noProof/>
            <w:sz w:val="24"/>
            <w:szCs w:val="24"/>
          </w:rPr>
          <w:t>：訊號點與特徵點之驗證</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_Toc108984041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18</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w:anchor="_Toc108984042" w:history="1">
        <w:r w:rsidR="00CF760A" w:rsidRPr="00CF760A">
          <w:rPr>
            <w:rStyle w:val="afe"/>
            <w:rFonts w:asciiTheme="minorEastAsia" w:hAnsiTheme="minorEastAsia" w:hint="eastAsia"/>
            <w:noProof/>
            <w:sz w:val="24"/>
            <w:szCs w:val="24"/>
          </w:rPr>
          <w:t>表</w:t>
        </w:r>
        <w:r w:rsidR="00CF760A" w:rsidRPr="00CF760A">
          <w:rPr>
            <w:rStyle w:val="afe"/>
            <w:rFonts w:asciiTheme="minorEastAsia" w:hAnsiTheme="minorEastAsia"/>
            <w:noProof/>
            <w:sz w:val="24"/>
            <w:szCs w:val="24"/>
          </w:rPr>
          <w:t xml:space="preserve"> 5</w:t>
        </w:r>
        <w:r w:rsidR="00CF760A" w:rsidRPr="00CF760A">
          <w:rPr>
            <w:rStyle w:val="afe"/>
            <w:rFonts w:asciiTheme="minorEastAsia" w:hAnsiTheme="minorEastAsia" w:hint="eastAsia"/>
            <w:noProof/>
            <w:sz w:val="24"/>
            <w:szCs w:val="24"/>
          </w:rPr>
          <w:t>：正常人左腳與患者左腳的獨立雙樣本</w:t>
        </w:r>
        <w:r w:rsidR="00CF760A" w:rsidRPr="00CF760A">
          <w:rPr>
            <w:rStyle w:val="afe"/>
            <w:rFonts w:asciiTheme="minorEastAsia" w:hAnsiTheme="minorEastAsia"/>
            <w:noProof/>
            <w:sz w:val="24"/>
            <w:szCs w:val="24"/>
          </w:rPr>
          <w:t>T</w:t>
        </w:r>
        <w:r w:rsidR="00CF760A" w:rsidRPr="00CF760A">
          <w:rPr>
            <w:rStyle w:val="afe"/>
            <w:rFonts w:asciiTheme="minorEastAsia" w:hAnsiTheme="minorEastAsia" w:hint="eastAsia"/>
            <w:noProof/>
            <w:sz w:val="24"/>
            <w:szCs w:val="24"/>
          </w:rPr>
          <w:t>檢定、平均值、標準差結果</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_Toc108984042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21</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w:anchor="_Toc108984043" w:history="1">
        <w:r w:rsidR="00CF760A" w:rsidRPr="00CF760A">
          <w:rPr>
            <w:rStyle w:val="afe"/>
            <w:rFonts w:asciiTheme="minorEastAsia" w:hAnsiTheme="minorEastAsia" w:hint="eastAsia"/>
            <w:noProof/>
            <w:sz w:val="24"/>
            <w:szCs w:val="24"/>
          </w:rPr>
          <w:t>表</w:t>
        </w:r>
        <w:r w:rsidR="00CF760A" w:rsidRPr="00CF760A">
          <w:rPr>
            <w:rStyle w:val="afe"/>
            <w:rFonts w:asciiTheme="minorEastAsia" w:hAnsiTheme="minorEastAsia"/>
            <w:noProof/>
            <w:sz w:val="24"/>
            <w:szCs w:val="24"/>
          </w:rPr>
          <w:t xml:space="preserve"> 6</w:t>
        </w:r>
        <w:r w:rsidR="00CF760A" w:rsidRPr="00CF760A">
          <w:rPr>
            <w:rStyle w:val="afe"/>
            <w:rFonts w:asciiTheme="minorEastAsia" w:hAnsiTheme="minorEastAsia" w:hint="eastAsia"/>
            <w:noProof/>
            <w:sz w:val="24"/>
            <w:szCs w:val="24"/>
          </w:rPr>
          <w:t>：正常人右腳與患者左腳的獨立雙樣本</w:t>
        </w:r>
        <w:r w:rsidR="00CF760A" w:rsidRPr="00CF760A">
          <w:rPr>
            <w:rStyle w:val="afe"/>
            <w:rFonts w:asciiTheme="minorEastAsia" w:hAnsiTheme="minorEastAsia"/>
            <w:noProof/>
            <w:sz w:val="24"/>
            <w:szCs w:val="24"/>
          </w:rPr>
          <w:t>T</w:t>
        </w:r>
        <w:r w:rsidR="00CF760A" w:rsidRPr="00CF760A">
          <w:rPr>
            <w:rStyle w:val="afe"/>
            <w:rFonts w:asciiTheme="minorEastAsia" w:hAnsiTheme="minorEastAsia" w:hint="eastAsia"/>
            <w:noProof/>
            <w:sz w:val="24"/>
            <w:szCs w:val="24"/>
          </w:rPr>
          <w:t>檢定、平均值、標準差結果</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_Toc108984043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21</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w:anchor="_Toc108984044" w:history="1">
        <w:r w:rsidR="00CF760A" w:rsidRPr="00CF760A">
          <w:rPr>
            <w:rStyle w:val="afe"/>
            <w:rFonts w:asciiTheme="minorEastAsia" w:hAnsiTheme="minorEastAsia" w:hint="eastAsia"/>
            <w:noProof/>
            <w:sz w:val="24"/>
            <w:szCs w:val="24"/>
          </w:rPr>
          <w:t>表</w:t>
        </w:r>
        <w:r w:rsidR="00CF760A" w:rsidRPr="00CF760A">
          <w:rPr>
            <w:rStyle w:val="afe"/>
            <w:rFonts w:asciiTheme="minorEastAsia" w:hAnsiTheme="minorEastAsia"/>
            <w:noProof/>
            <w:sz w:val="24"/>
            <w:szCs w:val="24"/>
          </w:rPr>
          <w:t xml:space="preserve"> 7</w:t>
        </w:r>
        <w:r w:rsidR="00CF760A" w:rsidRPr="00CF760A">
          <w:rPr>
            <w:rStyle w:val="afe"/>
            <w:rFonts w:asciiTheme="minorEastAsia" w:hAnsiTheme="minorEastAsia" w:hint="eastAsia"/>
            <w:noProof/>
            <w:sz w:val="24"/>
            <w:szCs w:val="24"/>
          </w:rPr>
          <w:t>：混淆矩陣</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_Toc108984044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30</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w:anchor="_Toc108984045" w:history="1">
        <w:r w:rsidR="00CF760A" w:rsidRPr="00CF760A">
          <w:rPr>
            <w:rStyle w:val="afe"/>
            <w:rFonts w:asciiTheme="minorEastAsia" w:hAnsiTheme="minorEastAsia" w:hint="eastAsia"/>
            <w:noProof/>
            <w:sz w:val="24"/>
            <w:szCs w:val="24"/>
          </w:rPr>
          <w:t>表</w:t>
        </w:r>
        <w:r w:rsidR="00CF760A" w:rsidRPr="00CF760A">
          <w:rPr>
            <w:rStyle w:val="afe"/>
            <w:rFonts w:asciiTheme="minorEastAsia" w:hAnsiTheme="minorEastAsia"/>
            <w:noProof/>
            <w:sz w:val="24"/>
            <w:szCs w:val="24"/>
          </w:rPr>
          <w:t xml:space="preserve"> 8</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 xml:space="preserve">SVM </w:t>
        </w:r>
        <w:r w:rsidR="00CF760A" w:rsidRPr="00CF760A">
          <w:rPr>
            <w:rStyle w:val="afe"/>
            <w:rFonts w:asciiTheme="minorEastAsia" w:hAnsiTheme="minorEastAsia" w:hint="eastAsia"/>
            <w:noProof/>
            <w:sz w:val="24"/>
            <w:szCs w:val="24"/>
          </w:rPr>
          <w:t>特徵分類結果</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_Toc108984045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31</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w:anchor="_Toc108984046" w:history="1">
        <w:r w:rsidR="00CF760A" w:rsidRPr="00CF760A">
          <w:rPr>
            <w:rStyle w:val="afe"/>
            <w:rFonts w:asciiTheme="minorEastAsia" w:hAnsiTheme="minorEastAsia" w:hint="eastAsia"/>
            <w:noProof/>
            <w:sz w:val="24"/>
            <w:szCs w:val="24"/>
          </w:rPr>
          <w:t>表</w:t>
        </w:r>
        <w:r w:rsidR="00CF760A" w:rsidRPr="00CF760A">
          <w:rPr>
            <w:rStyle w:val="afe"/>
            <w:rFonts w:asciiTheme="minorEastAsia" w:hAnsiTheme="minorEastAsia"/>
            <w:noProof/>
            <w:sz w:val="24"/>
            <w:szCs w:val="24"/>
          </w:rPr>
          <w:t xml:space="preserve"> 10</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 xml:space="preserve">KNN </w:t>
        </w:r>
        <w:r w:rsidR="00CF760A" w:rsidRPr="00CF760A">
          <w:rPr>
            <w:rStyle w:val="afe"/>
            <w:rFonts w:asciiTheme="minorEastAsia" w:hAnsiTheme="minorEastAsia" w:hint="eastAsia"/>
            <w:noProof/>
            <w:sz w:val="24"/>
            <w:szCs w:val="24"/>
          </w:rPr>
          <w:t>特徵分類結果</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_Toc108984046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31</w:t>
        </w:r>
        <w:r w:rsidR="00706515" w:rsidRPr="00CF760A">
          <w:rPr>
            <w:rFonts w:asciiTheme="minorEastAsia" w:hAnsiTheme="minorEastAsia"/>
            <w:noProof/>
            <w:webHidden/>
            <w:sz w:val="24"/>
            <w:szCs w:val="24"/>
          </w:rPr>
          <w:fldChar w:fldCharType="end"/>
        </w:r>
      </w:hyperlink>
    </w:p>
    <w:p w:rsidR="005F0BD8" w:rsidRPr="00CF760A" w:rsidRDefault="00706515" w:rsidP="00FD7F62">
      <w:pPr>
        <w:pStyle w:val="aff"/>
        <w:tabs>
          <w:tab w:val="right" w:leader="dot" w:pos="8494"/>
        </w:tabs>
        <w:ind w:leftChars="24" w:left="538" w:hangingChars="200"/>
        <w:rPr>
          <w:rStyle w:val="afe"/>
          <w:rFonts w:asciiTheme="minorEastAsia" w:hAnsiTheme="minorEastAsia"/>
          <w:noProof/>
          <w:sz w:val="24"/>
          <w:szCs w:val="24"/>
        </w:rPr>
      </w:pPr>
      <w:r w:rsidRPr="00CF760A">
        <w:rPr>
          <w:rStyle w:val="afe"/>
          <w:rFonts w:asciiTheme="minorEastAsia" w:hAnsiTheme="minorEastAsia"/>
          <w:smallCaps w:val="0"/>
          <w:noProof/>
          <w:sz w:val="24"/>
          <w:szCs w:val="24"/>
        </w:rPr>
        <w:fldChar w:fldCharType="end"/>
      </w:r>
    </w:p>
    <w:p w:rsidR="005B5F7D" w:rsidRPr="00CF760A" w:rsidRDefault="005B5F7D" w:rsidP="00BD2C29">
      <w:pPr>
        <w:pStyle w:val="aff"/>
        <w:tabs>
          <w:tab w:val="right" w:leader="dot" w:pos="8494"/>
        </w:tabs>
        <w:ind w:leftChars="28" w:left="547" w:hangingChars="200"/>
        <w:rPr>
          <w:rFonts w:asciiTheme="minorEastAsia" w:hAnsiTheme="minorEastAsia" w:cs="Times New Roman"/>
          <w:sz w:val="24"/>
          <w:szCs w:val="24"/>
        </w:rPr>
      </w:pPr>
      <w:r w:rsidRPr="00CF760A">
        <w:rPr>
          <w:rFonts w:asciiTheme="minorEastAsia" w:hAnsiTheme="minorEastAsia" w:cs="Times New Roman"/>
          <w:sz w:val="24"/>
          <w:szCs w:val="24"/>
        </w:rPr>
        <w:br w:type="page"/>
      </w:r>
    </w:p>
    <w:p w:rsidR="00F25563" w:rsidRPr="00CF760A" w:rsidRDefault="001E1068" w:rsidP="001E1068">
      <w:pPr>
        <w:pStyle w:val="a7"/>
        <w:tabs>
          <w:tab w:val="center" w:pos="4252"/>
        </w:tabs>
        <w:rPr>
          <w:rFonts w:asciiTheme="minorEastAsia" w:eastAsiaTheme="minorEastAsia" w:hAnsiTheme="minorEastAsia" w:cs="Times New Roman"/>
          <w:sz w:val="24"/>
          <w:szCs w:val="24"/>
        </w:rPr>
      </w:pPr>
      <w:bookmarkStart w:id="19" w:name="_Toc108984005"/>
      <w:r w:rsidRPr="00CF760A">
        <w:rPr>
          <w:rFonts w:asciiTheme="minorEastAsia" w:eastAsiaTheme="minorEastAsia" w:hAnsiTheme="minorEastAsia" w:cs="Times New Roman"/>
          <w:sz w:val="24"/>
          <w:szCs w:val="24"/>
        </w:rPr>
        <w:lastRenderedPageBreak/>
        <w:t>圖目錄</w:t>
      </w:r>
      <w:bookmarkEnd w:id="19"/>
    </w:p>
    <w:bookmarkStart w:id="20" w:name="_Hlk108028466"/>
    <w:p w:rsidR="00CF760A" w:rsidRPr="00CF760A" w:rsidRDefault="00706515">
      <w:pPr>
        <w:pStyle w:val="aff"/>
        <w:tabs>
          <w:tab w:val="right" w:leader="dot" w:pos="8494"/>
        </w:tabs>
        <w:rPr>
          <w:rFonts w:asciiTheme="minorEastAsia" w:hAnsiTheme="minorEastAsia" w:cstheme="minorBidi"/>
          <w:smallCaps w:val="0"/>
          <w:noProof/>
          <w:sz w:val="24"/>
          <w:szCs w:val="24"/>
        </w:rPr>
      </w:pPr>
      <w:r w:rsidRPr="00CF760A">
        <w:rPr>
          <w:rFonts w:asciiTheme="minorEastAsia" w:hAnsiTheme="minorEastAsia" w:cs="Times New Roman"/>
          <w:sz w:val="24"/>
          <w:szCs w:val="24"/>
        </w:rPr>
        <w:fldChar w:fldCharType="begin"/>
      </w:r>
      <w:r w:rsidR="001E1068" w:rsidRPr="00CF760A">
        <w:rPr>
          <w:rFonts w:asciiTheme="minorEastAsia" w:hAnsiTheme="minorEastAsia" w:cs="Times New Roman"/>
          <w:sz w:val="24"/>
          <w:szCs w:val="24"/>
        </w:rPr>
        <w:instrText xml:space="preserve"> TOC \h \z \c "圖" </w:instrText>
      </w:r>
      <w:r w:rsidRPr="00CF760A">
        <w:rPr>
          <w:rFonts w:asciiTheme="minorEastAsia" w:hAnsiTheme="minorEastAsia" w:cs="Times New Roman"/>
          <w:sz w:val="24"/>
          <w:szCs w:val="24"/>
        </w:rPr>
        <w:fldChar w:fldCharType="separate"/>
      </w:r>
      <w:hyperlink r:id="rId14" w:anchor="_Toc108984047"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w:t>
        </w:r>
        <w:r w:rsidR="00CF760A" w:rsidRPr="00CF760A">
          <w:rPr>
            <w:rStyle w:val="afe"/>
            <w:rFonts w:asciiTheme="minorEastAsia" w:hAnsiTheme="minorEastAsia" w:hint="eastAsia"/>
            <w:noProof/>
            <w:sz w:val="24"/>
            <w:szCs w:val="24"/>
          </w:rPr>
          <w:t>：步態週期</w:t>
        </w:r>
        <w:r w:rsidR="00CF760A" w:rsidRPr="00CF760A">
          <w:rPr>
            <w:rFonts w:asciiTheme="minorEastAsia" w:hAnsiTheme="minorEastAsia"/>
            <w:noProof/>
            <w:webHidden/>
            <w:sz w:val="24"/>
            <w:szCs w:val="24"/>
          </w:rPr>
          <w:tab/>
        </w:r>
        <w:r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_Toc108984047 \h </w:instrText>
        </w:r>
        <w:r w:rsidRPr="00CF760A">
          <w:rPr>
            <w:rFonts w:asciiTheme="minorEastAsia" w:hAnsiTheme="minorEastAsia"/>
            <w:noProof/>
            <w:webHidden/>
            <w:sz w:val="24"/>
            <w:szCs w:val="24"/>
          </w:rPr>
        </w:r>
        <w:r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w:t>
        </w:r>
        <w:r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15" w:anchor="_Toc108984048"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2</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IMU</w:t>
        </w:r>
        <w:r w:rsidR="00CF760A" w:rsidRPr="00CF760A">
          <w:rPr>
            <w:rStyle w:val="afe"/>
            <w:rFonts w:asciiTheme="minorEastAsia" w:hAnsiTheme="minorEastAsia" w:hint="eastAsia"/>
            <w:noProof/>
            <w:sz w:val="24"/>
            <w:szCs w:val="24"/>
          </w:rPr>
          <w:t>感測器模組</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_Toc108984048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6</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16" w:anchor="_Toc108984049"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3</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Gopro</w:t>
        </w:r>
        <w:r w:rsidR="00CF760A" w:rsidRPr="00CF760A">
          <w:rPr>
            <w:rStyle w:val="afe"/>
            <w:rFonts w:asciiTheme="minorEastAsia" w:hAnsiTheme="minorEastAsia" w:hint="eastAsia"/>
            <w:noProof/>
            <w:sz w:val="24"/>
            <w:szCs w:val="24"/>
          </w:rPr>
          <w:t>攝影機</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_Toc108984049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6</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17" w:anchor="_Toc108984050"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4</w:t>
        </w:r>
        <w:r w:rsidR="00CF760A" w:rsidRPr="00CF760A">
          <w:rPr>
            <w:rStyle w:val="afe"/>
            <w:rFonts w:asciiTheme="minorEastAsia" w:hAnsiTheme="minorEastAsia" w:hint="eastAsia"/>
            <w:noProof/>
            <w:sz w:val="24"/>
            <w:szCs w:val="24"/>
          </w:rPr>
          <w:t>：姿態感測器</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_Toc108984050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6</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18" w:anchor="_Toc108984051"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5</w:t>
        </w:r>
        <w:r w:rsidR="00CF760A" w:rsidRPr="00CF760A">
          <w:rPr>
            <w:rStyle w:val="afe"/>
            <w:rFonts w:asciiTheme="minorEastAsia" w:hAnsiTheme="minorEastAsia" w:hint="eastAsia"/>
            <w:noProof/>
            <w:sz w:val="24"/>
            <w:szCs w:val="24"/>
          </w:rPr>
          <w:t>：三角錐和攝影機放置位置</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_Toc108984051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8</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19" w:anchor="_Toc108984052"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6</w:t>
        </w:r>
        <w:r w:rsidR="00CF760A" w:rsidRPr="00CF760A">
          <w:rPr>
            <w:rStyle w:val="afe"/>
            <w:rFonts w:asciiTheme="minorEastAsia" w:hAnsiTheme="minorEastAsia" w:hint="eastAsia"/>
            <w:noProof/>
            <w:sz w:val="24"/>
            <w:szCs w:val="24"/>
          </w:rPr>
          <w:t>：模組配戴示意圖</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_Toc108984052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8</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0" w:anchor="_Toc108984053"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7</w:t>
        </w:r>
        <w:r w:rsidR="00CF760A" w:rsidRPr="00CF760A">
          <w:rPr>
            <w:rStyle w:val="afe"/>
            <w:rFonts w:asciiTheme="minorEastAsia" w:hAnsiTheme="minorEastAsia" w:hint="eastAsia"/>
            <w:noProof/>
            <w:sz w:val="24"/>
            <w:szCs w:val="24"/>
          </w:rPr>
          <w:t>：實驗流程圖</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_Toc108984053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9</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1" w:anchor="_Toc108984054"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8</w:t>
        </w:r>
        <w:r w:rsidR="00CF760A" w:rsidRPr="00CF760A">
          <w:rPr>
            <w:rStyle w:val="afe"/>
            <w:rFonts w:asciiTheme="minorEastAsia" w:hAnsiTheme="minorEastAsia" w:hint="eastAsia"/>
            <w:noProof/>
            <w:sz w:val="24"/>
            <w:szCs w:val="24"/>
          </w:rPr>
          <w:t>：步態週期</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_Toc108984054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10</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2" w:anchor="_Toc108984055"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9</w:t>
        </w:r>
        <w:r w:rsidR="00CF760A" w:rsidRPr="00CF760A">
          <w:rPr>
            <w:rStyle w:val="afe"/>
            <w:rFonts w:asciiTheme="minorEastAsia" w:hAnsiTheme="minorEastAsia" w:hint="eastAsia"/>
            <w:noProof/>
            <w:sz w:val="24"/>
            <w:szCs w:val="24"/>
          </w:rPr>
          <w:t>：整體流程圖</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_Toc108984055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12</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3" w:anchor="_Toc108984056"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10</w:t>
        </w:r>
        <w:r w:rsidR="00CF760A" w:rsidRPr="00CF760A">
          <w:rPr>
            <w:rStyle w:val="afe"/>
            <w:rFonts w:asciiTheme="minorEastAsia" w:hAnsiTheme="minorEastAsia" w:hint="eastAsia"/>
            <w:noProof/>
            <w:sz w:val="24"/>
            <w:szCs w:val="24"/>
          </w:rPr>
          <w:t>：加速度訊號濾波</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_Toc108984056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13</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4" w:anchor="_Toc108984057"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11</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S-G</w:t>
        </w:r>
        <w:r w:rsidR="00CF760A" w:rsidRPr="00CF760A">
          <w:rPr>
            <w:rStyle w:val="afe"/>
            <w:rFonts w:asciiTheme="minorEastAsia" w:hAnsiTheme="minorEastAsia" w:hint="eastAsia"/>
            <w:noProof/>
            <w:sz w:val="24"/>
            <w:szCs w:val="24"/>
          </w:rPr>
          <w:t>濾波示意圖</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_Toc108984057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14</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5" w:anchor="_Toc108984058"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12</w:t>
        </w:r>
        <w:r w:rsidR="00CF760A" w:rsidRPr="00CF760A">
          <w:rPr>
            <w:rStyle w:val="afe"/>
            <w:rFonts w:asciiTheme="minorEastAsia" w:hAnsiTheme="minorEastAsia" w:hint="eastAsia"/>
            <w:noProof/>
            <w:sz w:val="24"/>
            <w:szCs w:val="24"/>
          </w:rPr>
          <w:t>：陀螺儀平滑濾波</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_Toc108984058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14</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6" w:anchor="_Toc108984059"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13</w:t>
        </w:r>
        <w:r w:rsidR="00CF760A" w:rsidRPr="00CF760A">
          <w:rPr>
            <w:rStyle w:val="afe"/>
            <w:rFonts w:asciiTheme="minorEastAsia" w:hAnsiTheme="minorEastAsia" w:hint="eastAsia"/>
            <w:noProof/>
            <w:sz w:val="24"/>
            <w:szCs w:val="24"/>
          </w:rPr>
          <w:t>：歐拉角平滑濾波</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_Toc108984059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15</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7" w:anchor="_Toc108984060"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14</w:t>
        </w:r>
        <w:r w:rsidR="00CF760A" w:rsidRPr="00CF760A">
          <w:rPr>
            <w:rStyle w:val="afe"/>
            <w:rFonts w:asciiTheme="minorEastAsia" w:hAnsiTheme="minorEastAsia" w:hint="eastAsia"/>
            <w:noProof/>
            <w:sz w:val="24"/>
            <w:szCs w:val="24"/>
          </w:rPr>
          <w:t>：波峰選取定義</w:t>
        </w:r>
        <w:r w:rsidR="00CF760A" w:rsidRPr="00CF760A">
          <w:rPr>
            <w:rStyle w:val="afe"/>
            <w:rFonts w:asciiTheme="minorEastAsia" w:hAnsiTheme="minorEastAsia"/>
            <w:noProof/>
            <w:sz w:val="24"/>
            <w:szCs w:val="24"/>
          </w:rPr>
          <w:t>(</w:t>
        </w:r>
        <w:r w:rsidR="00CF760A" w:rsidRPr="00CF760A">
          <w:rPr>
            <w:rStyle w:val="afe"/>
            <w:rFonts w:asciiTheme="minorEastAsia" w:hAnsiTheme="minorEastAsia" w:hint="eastAsia"/>
            <w:noProof/>
            <w:sz w:val="24"/>
            <w:szCs w:val="24"/>
          </w:rPr>
          <w:t>地形突出</w:t>
        </w:r>
        <w:r w:rsidR="00CF760A" w:rsidRPr="00CF760A">
          <w:rPr>
            <w:rStyle w:val="afe"/>
            <w:rFonts w:asciiTheme="minorEastAsia" w:hAnsiTheme="minorEastAsia"/>
            <w:noProof/>
            <w:sz w:val="24"/>
            <w:szCs w:val="24"/>
          </w:rPr>
          <w:t>)</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_Toc108984060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15</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8" w:anchor="_Toc108984061"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15</w:t>
        </w:r>
        <w:r w:rsidR="00CF760A" w:rsidRPr="00CF760A">
          <w:rPr>
            <w:rStyle w:val="afe"/>
            <w:rFonts w:asciiTheme="minorEastAsia" w:hAnsiTheme="minorEastAsia" w:hint="eastAsia"/>
            <w:noProof/>
            <w:sz w:val="24"/>
            <w:szCs w:val="24"/>
          </w:rPr>
          <w:t>：陀螺儀</w:t>
        </w:r>
        <w:r w:rsidR="00CF760A" w:rsidRPr="00CF760A">
          <w:rPr>
            <w:rStyle w:val="afe"/>
            <w:rFonts w:asciiTheme="minorEastAsia" w:hAnsiTheme="minorEastAsia"/>
            <w:noProof/>
            <w:sz w:val="24"/>
            <w:szCs w:val="24"/>
          </w:rPr>
          <w:t>z</w:t>
        </w:r>
        <w:r w:rsidR="00CF760A" w:rsidRPr="00CF760A">
          <w:rPr>
            <w:rStyle w:val="afe"/>
            <w:rFonts w:asciiTheme="minorEastAsia" w:hAnsiTheme="minorEastAsia" w:hint="eastAsia"/>
            <w:noProof/>
            <w:sz w:val="24"/>
            <w:szCs w:val="24"/>
          </w:rPr>
          <w:t>軸特徵搜尋與加速度</w:t>
        </w:r>
        <w:r w:rsidR="00CF760A" w:rsidRPr="00CF760A">
          <w:rPr>
            <w:rStyle w:val="afe"/>
            <w:rFonts w:asciiTheme="minorEastAsia" w:hAnsiTheme="minorEastAsia"/>
            <w:noProof/>
            <w:sz w:val="24"/>
            <w:szCs w:val="24"/>
          </w:rPr>
          <w:t>x</w:t>
        </w:r>
        <w:r w:rsidR="00CF760A" w:rsidRPr="00CF760A">
          <w:rPr>
            <w:rStyle w:val="afe"/>
            <w:rFonts w:asciiTheme="minorEastAsia" w:hAnsiTheme="minorEastAsia" w:hint="eastAsia"/>
            <w:noProof/>
            <w:sz w:val="24"/>
            <w:szCs w:val="24"/>
          </w:rPr>
          <w:t>軸對應</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_Toc108984061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16</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29" w:anchor="_Toc108984062"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16</w:t>
        </w:r>
        <w:r w:rsidR="00CF760A" w:rsidRPr="00CF760A">
          <w:rPr>
            <w:rStyle w:val="afe"/>
            <w:rFonts w:asciiTheme="minorEastAsia" w:hAnsiTheme="minorEastAsia" w:hint="eastAsia"/>
            <w:noProof/>
            <w:sz w:val="24"/>
            <w:szCs w:val="24"/>
          </w:rPr>
          <w:t>：歐拉角</w:t>
        </w:r>
        <w:r w:rsidR="00CF760A" w:rsidRPr="00CF760A">
          <w:rPr>
            <w:rStyle w:val="afe"/>
            <w:rFonts w:asciiTheme="minorEastAsia" w:hAnsiTheme="minorEastAsia"/>
            <w:noProof/>
            <w:sz w:val="24"/>
            <w:szCs w:val="24"/>
          </w:rPr>
          <w:t>z</w:t>
        </w:r>
        <w:r w:rsidR="00CF760A" w:rsidRPr="00CF760A">
          <w:rPr>
            <w:rStyle w:val="afe"/>
            <w:rFonts w:asciiTheme="minorEastAsia" w:hAnsiTheme="minorEastAsia" w:hint="eastAsia"/>
            <w:noProof/>
            <w:sz w:val="24"/>
            <w:szCs w:val="24"/>
          </w:rPr>
          <w:t>軸特徵搜尋與加速度</w:t>
        </w:r>
        <w:r w:rsidR="00CF760A" w:rsidRPr="00CF760A">
          <w:rPr>
            <w:rStyle w:val="afe"/>
            <w:rFonts w:asciiTheme="minorEastAsia" w:hAnsiTheme="minorEastAsia"/>
            <w:noProof/>
            <w:sz w:val="24"/>
            <w:szCs w:val="24"/>
          </w:rPr>
          <w:t>x</w:t>
        </w:r>
        <w:r w:rsidR="00CF760A" w:rsidRPr="00CF760A">
          <w:rPr>
            <w:rStyle w:val="afe"/>
            <w:rFonts w:asciiTheme="minorEastAsia" w:hAnsiTheme="minorEastAsia" w:hint="eastAsia"/>
            <w:noProof/>
            <w:sz w:val="24"/>
            <w:szCs w:val="24"/>
          </w:rPr>
          <w:t>軸對應</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_Toc108984062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16</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30" w:anchor="_Toc108984063"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17</w:t>
        </w:r>
        <w:r w:rsidR="00CF760A" w:rsidRPr="00CF760A">
          <w:rPr>
            <w:rStyle w:val="afe"/>
            <w:rFonts w:asciiTheme="minorEastAsia" w:hAnsiTheme="minorEastAsia" w:hint="eastAsia"/>
            <w:noProof/>
            <w:sz w:val="24"/>
            <w:szCs w:val="24"/>
          </w:rPr>
          <w:t>：步態動作對應</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_Toc108984063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18</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31" w:anchor="_Toc108984064"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18</w:t>
        </w:r>
        <w:r w:rsidR="00CF760A" w:rsidRPr="00CF760A">
          <w:rPr>
            <w:rStyle w:val="afe"/>
            <w:rFonts w:asciiTheme="minorEastAsia" w:hAnsiTheme="minorEastAsia" w:hint="eastAsia"/>
            <w:noProof/>
            <w:sz w:val="24"/>
            <w:szCs w:val="24"/>
          </w:rPr>
          <w:t>：訊號特徵點</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_Toc108984064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18</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w:anchor="_Toc108984065"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19</w:t>
        </w:r>
        <w:r w:rsidR="00CF760A" w:rsidRPr="00CF760A">
          <w:rPr>
            <w:rStyle w:val="afe"/>
            <w:rFonts w:asciiTheme="minorEastAsia" w:hAnsiTheme="minorEastAsia" w:hint="eastAsia"/>
            <w:noProof/>
            <w:sz w:val="24"/>
            <w:szCs w:val="24"/>
          </w:rPr>
          <w:t>：特徵標記畫面</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_Toc108984065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19</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32" w:anchor="_Toc108984066"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20</w:t>
        </w:r>
        <w:r w:rsidR="00CF760A" w:rsidRPr="00CF760A">
          <w:rPr>
            <w:rStyle w:val="afe"/>
            <w:rFonts w:asciiTheme="minorEastAsia" w:hAnsiTheme="minorEastAsia" w:hint="eastAsia"/>
            <w:noProof/>
            <w:sz w:val="24"/>
            <w:szCs w:val="24"/>
          </w:rPr>
          <w:t>：站立時期的</w:t>
        </w:r>
        <w:r w:rsidR="00CF760A" w:rsidRPr="00CF760A">
          <w:rPr>
            <w:rStyle w:val="afe"/>
            <w:rFonts w:asciiTheme="minorEastAsia" w:hAnsiTheme="minorEastAsia"/>
            <w:noProof/>
            <w:sz w:val="24"/>
            <w:szCs w:val="24"/>
          </w:rPr>
          <w:t>Mid-stance</w:t>
        </w:r>
        <w:r w:rsidR="00CF760A" w:rsidRPr="00CF760A">
          <w:rPr>
            <w:rStyle w:val="afe"/>
            <w:rFonts w:asciiTheme="minorEastAsia" w:hAnsiTheme="minorEastAsia" w:hint="eastAsia"/>
            <w:noProof/>
            <w:sz w:val="24"/>
            <w:szCs w:val="24"/>
          </w:rPr>
          <w:t>和</w:t>
        </w:r>
        <w:r w:rsidR="00CF760A" w:rsidRPr="00CF760A">
          <w:rPr>
            <w:rStyle w:val="afe"/>
            <w:rFonts w:asciiTheme="minorEastAsia" w:hAnsiTheme="minorEastAsia"/>
            <w:noProof/>
            <w:sz w:val="24"/>
            <w:szCs w:val="24"/>
          </w:rPr>
          <w:t>Terminal-stance</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_Toc108984066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22</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33" w:anchor="_Toc108984067"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21</w:t>
        </w:r>
        <w:r w:rsidR="00CF760A" w:rsidRPr="00CF760A">
          <w:rPr>
            <w:rStyle w:val="afe"/>
            <w:rFonts w:asciiTheme="minorEastAsia" w:hAnsiTheme="minorEastAsia" w:hint="eastAsia"/>
            <w:noProof/>
            <w:sz w:val="24"/>
            <w:szCs w:val="24"/>
          </w:rPr>
          <w:t>：擺盪時期的各別步態事件</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_Toc108984067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23</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34" w:anchor="_Toc108984068"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22</w:t>
        </w:r>
        <w:r w:rsidR="00CF760A" w:rsidRPr="00CF760A">
          <w:rPr>
            <w:rStyle w:val="afe"/>
            <w:rFonts w:asciiTheme="minorEastAsia" w:hAnsiTheme="minorEastAsia" w:hint="eastAsia"/>
            <w:noProof/>
            <w:sz w:val="24"/>
            <w:szCs w:val="24"/>
          </w:rPr>
          <w:t>：損失函數尋找最佳的</w:t>
        </w:r>
        <w:r w:rsidR="00CF760A" w:rsidRPr="00CF760A">
          <w:rPr>
            <w:rStyle w:val="afe"/>
            <w:rFonts w:asciiTheme="minorEastAsia" w:hAnsiTheme="minorEastAsia"/>
            <w:noProof/>
            <w:sz w:val="24"/>
            <w:szCs w:val="24"/>
          </w:rPr>
          <w:t>K</w:t>
        </w:r>
        <w:r w:rsidR="00CF760A" w:rsidRPr="00CF760A">
          <w:rPr>
            <w:rStyle w:val="afe"/>
            <w:rFonts w:asciiTheme="minorEastAsia" w:hAnsiTheme="minorEastAsia" w:hint="eastAsia"/>
            <w:noProof/>
            <w:sz w:val="24"/>
            <w:szCs w:val="24"/>
          </w:rPr>
          <w:t>值</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_Toc108984068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27</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35" w:anchor="_Toc108984069"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23</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KNN</w:t>
        </w:r>
        <w:r w:rsidR="00CF760A" w:rsidRPr="00CF760A">
          <w:rPr>
            <w:rStyle w:val="afe"/>
            <w:rFonts w:asciiTheme="minorEastAsia" w:hAnsiTheme="minorEastAsia" w:hint="eastAsia"/>
            <w:noProof/>
            <w:sz w:val="24"/>
            <w:szCs w:val="24"/>
          </w:rPr>
          <w:t>使用</w:t>
        </w:r>
        <w:r w:rsidR="00CF760A" w:rsidRPr="00CF760A">
          <w:rPr>
            <w:rStyle w:val="afe"/>
            <w:rFonts w:asciiTheme="minorEastAsia" w:hAnsiTheme="minorEastAsia"/>
            <w:noProof/>
            <w:sz w:val="24"/>
            <w:szCs w:val="24"/>
          </w:rPr>
          <w:t>K-fold</w:t>
        </w:r>
        <w:r w:rsidR="00CF760A" w:rsidRPr="00CF760A">
          <w:rPr>
            <w:rStyle w:val="afe"/>
            <w:rFonts w:asciiTheme="minorEastAsia" w:hAnsiTheme="minorEastAsia" w:hint="eastAsia"/>
            <w:noProof/>
            <w:sz w:val="24"/>
            <w:szCs w:val="24"/>
          </w:rPr>
          <w:t>交叉驗證</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_Toc108984069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28</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36" w:anchor="_Toc108984070"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24</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SVM</w:t>
        </w:r>
        <w:r w:rsidR="00CF760A" w:rsidRPr="00CF760A">
          <w:rPr>
            <w:rStyle w:val="afe"/>
            <w:rFonts w:asciiTheme="minorEastAsia" w:hAnsiTheme="minorEastAsia" w:hint="eastAsia"/>
            <w:noProof/>
            <w:sz w:val="24"/>
            <w:szCs w:val="24"/>
          </w:rPr>
          <w:t>使用</w:t>
        </w:r>
        <w:r w:rsidR="00CF760A" w:rsidRPr="00CF760A">
          <w:rPr>
            <w:rStyle w:val="afe"/>
            <w:rFonts w:asciiTheme="minorEastAsia" w:hAnsiTheme="minorEastAsia"/>
            <w:noProof/>
            <w:sz w:val="24"/>
            <w:szCs w:val="24"/>
          </w:rPr>
          <w:t>K-fold</w:t>
        </w:r>
        <w:r w:rsidR="00CF760A" w:rsidRPr="00CF760A">
          <w:rPr>
            <w:rStyle w:val="afe"/>
            <w:rFonts w:asciiTheme="minorEastAsia" w:hAnsiTheme="minorEastAsia" w:hint="eastAsia"/>
            <w:noProof/>
            <w:sz w:val="24"/>
            <w:szCs w:val="24"/>
          </w:rPr>
          <w:t>交叉驗證</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_Toc108984070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28</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37" w:anchor="_Toc108984071"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26</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SVM</w:t>
        </w:r>
        <w:r w:rsidR="00CF760A" w:rsidRPr="00CF760A">
          <w:rPr>
            <w:rStyle w:val="afe"/>
            <w:rFonts w:asciiTheme="minorEastAsia" w:hAnsiTheme="minorEastAsia" w:hint="eastAsia"/>
            <w:noProof/>
            <w:sz w:val="24"/>
            <w:szCs w:val="24"/>
          </w:rPr>
          <w:t>分類結果圖</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_Toc108984071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31</w:t>
        </w:r>
        <w:r w:rsidR="00706515" w:rsidRPr="00CF760A">
          <w:rPr>
            <w:rFonts w:asciiTheme="minorEastAsia" w:hAnsiTheme="minorEastAsia"/>
            <w:noProof/>
            <w:webHidden/>
            <w:sz w:val="24"/>
            <w:szCs w:val="24"/>
          </w:rPr>
          <w:fldChar w:fldCharType="end"/>
        </w:r>
      </w:hyperlink>
    </w:p>
    <w:p w:rsidR="00CF760A" w:rsidRPr="00CF760A" w:rsidRDefault="00CE2856">
      <w:pPr>
        <w:pStyle w:val="aff"/>
        <w:tabs>
          <w:tab w:val="right" w:leader="dot" w:pos="8494"/>
        </w:tabs>
        <w:rPr>
          <w:rFonts w:asciiTheme="minorEastAsia" w:hAnsiTheme="minorEastAsia" w:cstheme="minorBidi"/>
          <w:smallCaps w:val="0"/>
          <w:noProof/>
          <w:sz w:val="24"/>
          <w:szCs w:val="24"/>
        </w:rPr>
      </w:pPr>
      <w:hyperlink r:id="rId38" w:anchor="_Toc108984072" w:history="1">
        <w:r w:rsidR="00CF760A" w:rsidRPr="00CF760A">
          <w:rPr>
            <w:rStyle w:val="afe"/>
            <w:rFonts w:asciiTheme="minorEastAsia" w:hAnsiTheme="minorEastAsia" w:hint="eastAsia"/>
            <w:noProof/>
            <w:sz w:val="24"/>
            <w:szCs w:val="24"/>
          </w:rPr>
          <w:t>圖</w:t>
        </w:r>
        <w:r w:rsidR="00CF760A" w:rsidRPr="00CF760A">
          <w:rPr>
            <w:rStyle w:val="afe"/>
            <w:rFonts w:asciiTheme="minorEastAsia" w:hAnsiTheme="minorEastAsia"/>
            <w:noProof/>
            <w:sz w:val="24"/>
            <w:szCs w:val="24"/>
          </w:rPr>
          <w:t xml:space="preserve"> 25</w:t>
        </w:r>
        <w:r w:rsidR="00CF760A" w:rsidRPr="00CF760A">
          <w:rPr>
            <w:rStyle w:val="afe"/>
            <w:rFonts w:asciiTheme="minorEastAsia" w:hAnsiTheme="minorEastAsia" w:hint="eastAsia"/>
            <w:noProof/>
            <w:sz w:val="24"/>
            <w:szCs w:val="24"/>
          </w:rPr>
          <w:t>：</w:t>
        </w:r>
        <w:r w:rsidR="00CF760A" w:rsidRPr="00CF760A">
          <w:rPr>
            <w:rStyle w:val="afe"/>
            <w:rFonts w:asciiTheme="minorEastAsia" w:hAnsiTheme="minorEastAsia"/>
            <w:noProof/>
            <w:sz w:val="24"/>
            <w:szCs w:val="24"/>
          </w:rPr>
          <w:t>KNN</w:t>
        </w:r>
        <w:r w:rsidR="00CF760A" w:rsidRPr="00CF760A">
          <w:rPr>
            <w:rStyle w:val="afe"/>
            <w:rFonts w:asciiTheme="minorEastAsia" w:hAnsiTheme="minorEastAsia" w:hint="eastAsia"/>
            <w:noProof/>
            <w:sz w:val="24"/>
            <w:szCs w:val="24"/>
          </w:rPr>
          <w:t>分類結果圖</w:t>
        </w:r>
        <w:r w:rsidR="00CF760A" w:rsidRPr="00CF760A">
          <w:rPr>
            <w:rFonts w:asciiTheme="minorEastAsia" w:hAnsiTheme="minorEastAsia"/>
            <w:noProof/>
            <w:webHidden/>
            <w:sz w:val="24"/>
            <w:szCs w:val="24"/>
          </w:rPr>
          <w:tab/>
        </w:r>
        <w:r w:rsidR="00706515" w:rsidRPr="00CF760A">
          <w:rPr>
            <w:rFonts w:asciiTheme="minorEastAsia" w:hAnsiTheme="minorEastAsia"/>
            <w:noProof/>
            <w:webHidden/>
            <w:sz w:val="24"/>
            <w:szCs w:val="24"/>
          </w:rPr>
          <w:fldChar w:fldCharType="begin"/>
        </w:r>
        <w:r w:rsidR="00CF760A" w:rsidRPr="00CF760A">
          <w:rPr>
            <w:rFonts w:asciiTheme="minorEastAsia" w:hAnsiTheme="minorEastAsia"/>
            <w:noProof/>
            <w:webHidden/>
            <w:sz w:val="24"/>
            <w:szCs w:val="24"/>
          </w:rPr>
          <w:instrText xml:space="preserve"> PAGEREF _Toc108984072 \h </w:instrText>
        </w:r>
        <w:r w:rsidR="00706515" w:rsidRPr="00CF760A">
          <w:rPr>
            <w:rFonts w:asciiTheme="minorEastAsia" w:hAnsiTheme="minorEastAsia"/>
            <w:noProof/>
            <w:webHidden/>
            <w:sz w:val="24"/>
            <w:szCs w:val="24"/>
          </w:rPr>
        </w:r>
        <w:r w:rsidR="00706515" w:rsidRPr="00CF760A">
          <w:rPr>
            <w:rFonts w:asciiTheme="minorEastAsia" w:hAnsiTheme="minorEastAsia"/>
            <w:noProof/>
            <w:webHidden/>
            <w:sz w:val="24"/>
            <w:szCs w:val="24"/>
          </w:rPr>
          <w:fldChar w:fldCharType="separate"/>
        </w:r>
        <w:r w:rsidR="00163BD5">
          <w:rPr>
            <w:rFonts w:asciiTheme="minorEastAsia" w:hAnsiTheme="minorEastAsia"/>
            <w:noProof/>
            <w:webHidden/>
            <w:sz w:val="24"/>
            <w:szCs w:val="24"/>
          </w:rPr>
          <w:t>31</w:t>
        </w:r>
        <w:r w:rsidR="00706515" w:rsidRPr="00CF760A">
          <w:rPr>
            <w:rFonts w:asciiTheme="minorEastAsia" w:hAnsiTheme="minorEastAsia"/>
            <w:noProof/>
            <w:webHidden/>
            <w:sz w:val="24"/>
            <w:szCs w:val="24"/>
          </w:rPr>
          <w:fldChar w:fldCharType="end"/>
        </w:r>
      </w:hyperlink>
    </w:p>
    <w:p w:rsidR="001E1068" w:rsidRPr="00CF760A" w:rsidRDefault="00706515" w:rsidP="00F25563">
      <w:pPr>
        <w:rPr>
          <w:rFonts w:asciiTheme="minorEastAsia" w:hAnsiTheme="minorEastAsia"/>
        </w:rPr>
      </w:pPr>
      <w:r w:rsidRPr="00CF760A">
        <w:rPr>
          <w:rFonts w:asciiTheme="minorEastAsia" w:hAnsiTheme="minorEastAsia" w:cs="Times New Roman"/>
        </w:rPr>
        <w:fldChar w:fldCharType="end"/>
      </w:r>
      <w:bookmarkEnd w:id="20"/>
    </w:p>
    <w:p w:rsidR="001E1068" w:rsidRDefault="001E1068" w:rsidP="00F25563">
      <w:pPr>
        <w:sectPr w:rsidR="001E1068" w:rsidSect="0067772A">
          <w:headerReference w:type="even" r:id="rId39"/>
          <w:headerReference w:type="default" r:id="rId40"/>
          <w:footerReference w:type="default" r:id="rId41"/>
          <w:headerReference w:type="first" r:id="rId42"/>
          <w:pgSz w:w="11906" w:h="16838"/>
          <w:pgMar w:top="1701" w:right="1701" w:bottom="1701" w:left="1701" w:header="851" w:footer="567" w:gutter="0"/>
          <w:pgNumType w:fmt="lowerRoman" w:start="1"/>
          <w:cols w:space="425"/>
          <w:docGrid w:type="lines" w:linePitch="360"/>
        </w:sectPr>
      </w:pPr>
    </w:p>
    <w:p w:rsidR="00D82E77" w:rsidRPr="00656498" w:rsidRDefault="00706515" w:rsidP="00F25563">
      <w:pPr>
        <w:pStyle w:val="1"/>
        <w:ind w:left="563" w:hanging="563"/>
        <w:rPr>
          <w:color w:val="FF0000"/>
          <w:rPrChange w:id="21" w:author="cscs0192" w:date="2022-10-06T22:53:00Z">
            <w:rPr/>
          </w:rPrChange>
        </w:rPr>
      </w:pPr>
      <w:bookmarkStart w:id="22" w:name="_Toc51769422"/>
      <w:bookmarkStart w:id="23" w:name="_Toc108984006"/>
      <w:r w:rsidRPr="00706515">
        <w:rPr>
          <w:rFonts w:hint="eastAsia"/>
          <w:color w:val="FF0000"/>
          <w:rPrChange w:id="24" w:author="cscs0192" w:date="2022-10-06T22:53:00Z">
            <w:rPr>
              <w:rFonts w:hint="eastAsia"/>
            </w:rPr>
          </w:rPrChange>
        </w:rPr>
        <w:lastRenderedPageBreak/>
        <w:t>緒論</w:t>
      </w:r>
      <w:bookmarkEnd w:id="22"/>
      <w:bookmarkEnd w:id="23"/>
    </w:p>
    <w:p w:rsidR="007C2F5F" w:rsidRPr="00E520EF" w:rsidRDefault="00D3615D" w:rsidP="00D3615D">
      <w:pPr>
        <w:pStyle w:val="2"/>
        <w:ind w:firstLine="425"/>
      </w:pPr>
      <w:bookmarkStart w:id="25" w:name="_Toc45394354"/>
      <w:bookmarkStart w:id="26" w:name="_Toc45394525"/>
      <w:bookmarkStart w:id="27" w:name="_Toc51769423"/>
      <w:bookmarkStart w:id="28" w:name="_Toc108984007"/>
      <w:bookmarkStart w:id="29" w:name="_Hlk101713762"/>
      <w:r>
        <w:rPr>
          <w:rFonts w:hint="eastAsia"/>
        </w:rPr>
        <w:t>1.1</w:t>
      </w:r>
      <w:r w:rsidR="005B5F7D">
        <w:t xml:space="preserve"> </w:t>
      </w:r>
      <w:r w:rsidR="006002AD" w:rsidRPr="00E520EF">
        <w:rPr>
          <w:rFonts w:hint="eastAsia"/>
        </w:rPr>
        <w:t>研究背景</w:t>
      </w:r>
      <w:bookmarkEnd w:id="25"/>
      <w:bookmarkEnd w:id="26"/>
      <w:bookmarkEnd w:id="27"/>
      <w:bookmarkEnd w:id="28"/>
    </w:p>
    <w:p w:rsidR="007C7390" w:rsidRPr="00916591" w:rsidRDefault="00706515" w:rsidP="002621BF">
      <w:pPr>
        <w:spacing w:line="360" w:lineRule="auto"/>
        <w:ind w:firstLine="480"/>
        <w:jc w:val="both"/>
        <w:rPr>
          <w:color w:val="FF0000"/>
          <w:rPrChange w:id="30" w:author="Ruby 張" w:date="2022-10-11T15:57:00Z">
            <w:rPr>
              <w:color w:val="000000"/>
            </w:rPr>
          </w:rPrChange>
        </w:rPr>
      </w:pPr>
      <w:bookmarkStart w:id="31" w:name="_Toc45394355"/>
      <w:bookmarkStart w:id="32" w:name="_Toc45394526"/>
      <w:bookmarkStart w:id="33" w:name="_Toc51769424"/>
      <w:r w:rsidRPr="00706515">
        <w:rPr>
          <w:rFonts w:hint="eastAsia"/>
          <w:color w:val="FF0000"/>
          <w:rPrChange w:id="34" w:author="Ruby 張" w:date="2022-10-11T15:57:00Z">
            <w:rPr>
              <w:rFonts w:hint="eastAsia"/>
              <w:color w:val="000000"/>
            </w:rPr>
          </w:rPrChange>
        </w:rPr>
        <w:t>腰椎</w:t>
      </w:r>
      <w:ins w:id="35" w:author="cscs0192" w:date="2022-10-06T23:16:00Z">
        <w:r w:rsidRPr="00706515">
          <w:rPr>
            <w:rFonts w:hint="eastAsia"/>
            <w:color w:val="FF0000"/>
            <w:rPrChange w:id="36" w:author="Ruby 張" w:date="2022-10-11T15:57:00Z">
              <w:rPr>
                <w:rFonts w:hint="eastAsia"/>
                <w:color w:val="000000"/>
              </w:rPr>
            </w:rPrChange>
          </w:rPr>
          <w:t>椎</w:t>
        </w:r>
      </w:ins>
      <w:r w:rsidRPr="00706515">
        <w:rPr>
          <w:rFonts w:hint="eastAsia"/>
          <w:color w:val="FF0000"/>
          <w:rPrChange w:id="37" w:author="Ruby 張" w:date="2022-10-11T15:57:00Z">
            <w:rPr>
              <w:rFonts w:hint="eastAsia"/>
              <w:color w:val="000000"/>
            </w:rPr>
          </w:rPrChange>
        </w:rPr>
        <w:t>管狹窄症</w:t>
      </w:r>
      <w:r w:rsidRPr="00706515">
        <w:rPr>
          <w:color w:val="FF0000"/>
          <w:rPrChange w:id="38" w:author="Ruby 張" w:date="2022-10-11T15:57:00Z">
            <w:rPr>
              <w:color w:val="000000"/>
            </w:rPr>
          </w:rPrChange>
        </w:rPr>
        <w:t>(</w:t>
      </w:r>
      <w:r w:rsidRPr="00706515">
        <w:rPr>
          <w:rFonts w:ascii="Times New Roman" w:eastAsia="標楷體" w:hAnsi="Times New Roman"/>
          <w:color w:val="FF0000"/>
          <w:rPrChange w:id="39" w:author="Ruby 張" w:date="2022-10-11T15:57:00Z">
            <w:rPr>
              <w:rFonts w:ascii="Times New Roman" w:eastAsia="標楷體" w:hAnsi="Times New Roman"/>
            </w:rPr>
          </w:rPrChange>
        </w:rPr>
        <w:t>Lumbar spinal stenosis,</w:t>
      </w:r>
      <w:ins w:id="40" w:author="cscs0192" w:date="2022-10-06T23:00:00Z">
        <w:r w:rsidRPr="00706515">
          <w:rPr>
            <w:rFonts w:ascii="Times New Roman" w:eastAsia="標楷體" w:hAnsi="Times New Roman"/>
            <w:color w:val="FF0000"/>
            <w:rPrChange w:id="41" w:author="Ruby 張" w:date="2022-10-11T15:57:00Z">
              <w:rPr>
                <w:rFonts w:ascii="Times New Roman" w:eastAsia="標楷體" w:hAnsi="Times New Roman"/>
              </w:rPr>
            </w:rPrChange>
          </w:rPr>
          <w:t xml:space="preserve"> </w:t>
        </w:r>
      </w:ins>
      <w:r w:rsidRPr="00706515">
        <w:rPr>
          <w:rFonts w:ascii="Times New Roman" w:eastAsia="標楷體" w:hAnsi="Times New Roman"/>
          <w:color w:val="FF0000"/>
          <w:rPrChange w:id="42" w:author="Ruby 張" w:date="2022-10-11T15:57:00Z">
            <w:rPr>
              <w:rFonts w:ascii="Times New Roman" w:eastAsia="標楷體" w:hAnsi="Times New Roman"/>
            </w:rPr>
          </w:rPrChange>
        </w:rPr>
        <w:t>LSS</w:t>
      </w:r>
      <w:r w:rsidRPr="00706515">
        <w:rPr>
          <w:color w:val="FF0000"/>
          <w:rPrChange w:id="43" w:author="Ruby 張" w:date="2022-10-11T15:57:00Z">
            <w:rPr>
              <w:color w:val="000000"/>
            </w:rPr>
          </w:rPrChange>
        </w:rPr>
        <w:t>)</w:t>
      </w:r>
      <w:r w:rsidRPr="00706515">
        <w:rPr>
          <w:rFonts w:hint="eastAsia"/>
          <w:color w:val="FF0000"/>
          <w:rPrChange w:id="44" w:author="Ruby 張" w:date="2022-10-11T15:57:00Z">
            <w:rPr>
              <w:rFonts w:hint="eastAsia"/>
              <w:color w:val="000000"/>
            </w:rPr>
          </w:rPrChange>
        </w:rPr>
        <w:t>是</w:t>
      </w:r>
      <w:ins w:id="45" w:author="cscs0192" w:date="2022-10-08T11:52:00Z">
        <w:r w:rsidRPr="00706515">
          <w:rPr>
            <w:rFonts w:hint="eastAsia"/>
            <w:color w:val="FF0000"/>
            <w:rPrChange w:id="46" w:author="Ruby 張" w:date="2022-10-11T15:57:00Z">
              <w:rPr>
                <w:rFonts w:hint="eastAsia"/>
                <w:color w:val="000000"/>
              </w:rPr>
            </w:rPrChange>
          </w:rPr>
          <w:t>最</w:t>
        </w:r>
      </w:ins>
      <w:ins w:id="47" w:author="cscs0192" w:date="2022-10-06T23:16:00Z">
        <w:r w:rsidRPr="00706515">
          <w:rPr>
            <w:rFonts w:hint="eastAsia"/>
            <w:color w:val="FF0000"/>
            <w:rPrChange w:id="48" w:author="Ruby 張" w:date="2022-10-11T15:57:00Z">
              <w:rPr>
                <w:rFonts w:hint="eastAsia"/>
                <w:color w:val="000000"/>
              </w:rPr>
            </w:rPrChange>
          </w:rPr>
          <w:t>常見</w:t>
        </w:r>
      </w:ins>
      <w:ins w:id="49" w:author="cscs0192" w:date="2022-10-08T11:52:00Z">
        <w:r w:rsidRPr="00706515">
          <w:rPr>
            <w:rFonts w:hint="eastAsia"/>
            <w:color w:val="FF0000"/>
            <w:rPrChange w:id="50" w:author="Ruby 張" w:date="2022-10-11T15:57:00Z">
              <w:rPr>
                <w:rFonts w:hint="eastAsia"/>
                <w:color w:val="000000"/>
              </w:rPr>
            </w:rPrChange>
          </w:rPr>
          <w:t>的</w:t>
        </w:r>
      </w:ins>
      <w:ins w:id="51" w:author="cscs0192" w:date="2022-10-06T23:16:00Z">
        <w:r w:rsidRPr="00706515">
          <w:rPr>
            <w:rFonts w:hint="eastAsia"/>
            <w:color w:val="FF0000"/>
            <w:rPrChange w:id="52" w:author="Ruby 張" w:date="2022-10-11T15:57:00Z">
              <w:rPr>
                <w:rFonts w:hint="eastAsia"/>
                <w:color w:val="000000"/>
              </w:rPr>
            </w:rPrChange>
          </w:rPr>
          <w:t>脊椎退行性</w:t>
        </w:r>
      </w:ins>
      <w:ins w:id="53" w:author="cscs0192" w:date="2022-10-08T11:52:00Z">
        <w:r w:rsidRPr="00706515">
          <w:rPr>
            <w:rFonts w:hint="eastAsia"/>
            <w:color w:val="FF0000"/>
            <w:rPrChange w:id="54" w:author="Ruby 張" w:date="2022-10-11T15:57:00Z">
              <w:rPr>
                <w:rFonts w:hint="eastAsia"/>
                <w:color w:val="000000"/>
              </w:rPr>
            </w:rPrChange>
          </w:rPr>
          <w:t>疾病</w:t>
        </w:r>
      </w:ins>
      <w:del w:id="55" w:author="cscs0192" w:date="2022-10-06T23:16:00Z">
        <w:r w:rsidRPr="00706515">
          <w:rPr>
            <w:rFonts w:hint="eastAsia"/>
            <w:color w:val="FF0000"/>
            <w:rPrChange w:id="56" w:author="Ruby 張" w:date="2022-10-11T15:57:00Z">
              <w:rPr>
                <w:rFonts w:hint="eastAsia"/>
                <w:color w:val="000000"/>
              </w:rPr>
            </w:rPrChange>
          </w:rPr>
          <w:delText>老年人腰痛和腿痛的一個普遍且致殘的</w:delText>
        </w:r>
      </w:del>
      <w:del w:id="57" w:author="cscs0192" w:date="2022-10-06T23:17:00Z">
        <w:r w:rsidRPr="00706515">
          <w:rPr>
            <w:rFonts w:hint="eastAsia"/>
            <w:color w:val="FF0000"/>
            <w:rPrChange w:id="58" w:author="Ruby 張" w:date="2022-10-11T15:57:00Z">
              <w:rPr>
                <w:rFonts w:hint="eastAsia"/>
                <w:color w:val="000000"/>
              </w:rPr>
            </w:rPrChange>
          </w:rPr>
          <w:delText>原因</w:delText>
        </w:r>
      </w:del>
      <w:del w:id="59" w:author="cscs0192" w:date="2022-10-06T23:21:00Z">
        <w:r w:rsidRPr="00706515">
          <w:rPr>
            <w:rFonts w:hint="eastAsia"/>
            <w:color w:val="FF0000"/>
            <w:rPrChange w:id="60" w:author="Ruby 張" w:date="2022-10-11T15:57:00Z">
              <w:rPr>
                <w:rFonts w:hint="eastAsia"/>
                <w:color w:val="000000"/>
              </w:rPr>
            </w:rPrChange>
          </w:rPr>
          <w:delText>，</w:delText>
        </w:r>
      </w:del>
      <w:ins w:id="61" w:author="cscs0192" w:date="2022-10-08T11:52:00Z">
        <w:r w:rsidRPr="00706515">
          <w:rPr>
            <w:rFonts w:hint="eastAsia"/>
            <w:color w:val="FF0000"/>
            <w:rPrChange w:id="62" w:author="Ruby 張" w:date="2022-10-11T15:57:00Z">
              <w:rPr>
                <w:rFonts w:hint="eastAsia"/>
                <w:color w:val="000000"/>
              </w:rPr>
            </w:rPrChange>
          </w:rPr>
          <w:t>，</w:t>
        </w:r>
      </w:ins>
      <w:ins w:id="63" w:author="cscs0192" w:date="2022-10-08T11:46:00Z">
        <w:r w:rsidRPr="00706515">
          <w:rPr>
            <w:rFonts w:hint="eastAsia"/>
            <w:color w:val="FF0000"/>
            <w:rPrChange w:id="64" w:author="Ruby 張" w:date="2022-10-11T15:57:00Z">
              <w:rPr>
                <w:rFonts w:hint="eastAsia"/>
                <w:color w:val="000000"/>
              </w:rPr>
            </w:rPrChange>
          </w:rPr>
          <w:t>全世界整體而言估計有</w:t>
        </w:r>
        <w:r w:rsidRPr="00706515">
          <w:rPr>
            <w:color w:val="FF0000"/>
            <w:rPrChange w:id="65" w:author="Ruby 張" w:date="2022-10-11T15:57:00Z">
              <w:rPr>
                <w:color w:val="000000"/>
              </w:rPr>
            </w:rPrChange>
          </w:rPr>
          <w:t>1.03</w:t>
        </w:r>
        <w:r w:rsidRPr="00706515">
          <w:rPr>
            <w:rFonts w:hint="eastAsia"/>
            <w:color w:val="FF0000"/>
            <w:rPrChange w:id="66" w:author="Ruby 張" w:date="2022-10-11T15:57:00Z">
              <w:rPr>
                <w:rFonts w:hint="eastAsia"/>
                <w:color w:val="000000"/>
              </w:rPr>
            </w:rPrChange>
          </w:rPr>
          <w:t>億人受到影響；在</w:t>
        </w:r>
      </w:ins>
      <w:ins w:id="67" w:author="cscs0192" w:date="2022-10-06T23:22:00Z">
        <w:r w:rsidRPr="00706515">
          <w:rPr>
            <w:rFonts w:hint="eastAsia"/>
            <w:color w:val="FF0000"/>
            <w:rPrChange w:id="68" w:author="Ruby 張" w:date="2022-10-11T15:57:00Z">
              <w:rPr>
                <w:rFonts w:hint="eastAsia"/>
                <w:color w:val="000000"/>
              </w:rPr>
            </w:rPrChange>
          </w:rPr>
          <w:t>美國地區成年人疾病</w:t>
        </w:r>
      </w:ins>
      <w:ins w:id="69" w:author="cscs0192" w:date="2022-10-06T23:21:00Z">
        <w:r w:rsidRPr="00706515">
          <w:rPr>
            <w:rFonts w:hint="eastAsia"/>
            <w:color w:val="FF0000"/>
            <w:rPrChange w:id="70" w:author="Ruby 張" w:date="2022-10-11T15:57:00Z">
              <w:rPr>
                <w:rFonts w:hint="eastAsia"/>
                <w:color w:val="000000"/>
              </w:rPr>
            </w:rPrChange>
          </w:rPr>
          <w:t>盛行率</w:t>
        </w:r>
      </w:ins>
      <w:ins w:id="71" w:author="cscs0192" w:date="2022-10-06T23:22:00Z">
        <w:r w:rsidRPr="00706515">
          <w:rPr>
            <w:rFonts w:hint="eastAsia"/>
            <w:color w:val="FF0000"/>
            <w:rPrChange w:id="72" w:author="Ruby 張" w:date="2022-10-11T15:57:00Z">
              <w:rPr>
                <w:rFonts w:hint="eastAsia"/>
                <w:color w:val="000000"/>
              </w:rPr>
            </w:rPrChange>
          </w:rPr>
          <w:t>約佔</w:t>
        </w:r>
        <w:r w:rsidRPr="00706515">
          <w:rPr>
            <w:color w:val="FF0000"/>
            <w:rPrChange w:id="73" w:author="Ruby 張" w:date="2022-10-11T15:57:00Z">
              <w:rPr>
                <w:color w:val="000000"/>
              </w:rPr>
            </w:rPrChange>
          </w:rPr>
          <w:t>11%</w:t>
        </w:r>
        <w:r w:rsidRPr="00706515">
          <w:rPr>
            <w:rFonts w:hint="eastAsia"/>
            <w:color w:val="FF0000"/>
            <w:rPrChange w:id="74" w:author="Ruby 張" w:date="2022-10-11T15:57:00Z">
              <w:rPr>
                <w:rFonts w:hint="eastAsia"/>
                <w:color w:val="000000"/>
              </w:rPr>
            </w:rPrChange>
          </w:rPr>
          <w:t>，且隨年紀而增長</w:t>
        </w:r>
      </w:ins>
      <w:r w:rsidR="002E1984">
        <w:rPr>
          <w:rFonts w:hint="eastAsia"/>
          <w:color w:val="FF0000"/>
        </w:rPr>
        <w:t>[</w:t>
      </w:r>
      <w:r w:rsidR="002E1984">
        <w:rPr>
          <w:color w:val="FF0000"/>
        </w:rPr>
        <w:t>a][b][c]</w:t>
      </w:r>
      <w:ins w:id="75" w:author="cscs0192" w:date="2022-10-08T11:46:00Z">
        <w:del w:id="76" w:author="Ruby 張" w:date="2022-10-11T15:49:00Z">
          <w:r w:rsidRPr="00706515">
            <w:rPr>
              <w:rFonts w:hint="eastAsia"/>
              <w:color w:val="FF0000"/>
              <w:rPrChange w:id="77" w:author="Ruby 張" w:date="2022-10-11T15:57:00Z">
                <w:rPr>
                  <w:rFonts w:hint="eastAsia"/>
                  <w:color w:val="000000"/>
                </w:rPr>
              </w:rPrChange>
            </w:rPr>
            <w:delText>。</w:delText>
          </w:r>
          <w:r w:rsidRPr="00706515">
            <w:rPr>
              <w:color w:val="FF0000"/>
              <w:rPrChange w:id="78" w:author="Ruby 張" w:date="2022-10-11T15:57:00Z">
                <w:rPr>
                  <w:color w:val="000000"/>
                </w:rPr>
              </w:rPrChange>
            </w:rPr>
            <w:delText xml:space="preserve"> </w:delText>
          </w:r>
        </w:del>
      </w:ins>
      <w:del w:id="79" w:author="cscs0192" w:date="2022-10-08T11:46:00Z">
        <w:r w:rsidRPr="00706515">
          <w:rPr>
            <w:rFonts w:hint="eastAsia"/>
            <w:color w:val="FF0000"/>
            <w:rPrChange w:id="80" w:author="Ruby 張" w:date="2022-10-11T15:57:00Z">
              <w:rPr>
                <w:rFonts w:hint="eastAsia"/>
                <w:color w:val="000000"/>
              </w:rPr>
            </w:rPrChange>
          </w:rPr>
          <w:delText>全世界估計有</w:delText>
        </w:r>
        <w:r w:rsidRPr="00706515">
          <w:rPr>
            <w:color w:val="FF0000"/>
            <w:rPrChange w:id="81" w:author="Ruby 張" w:date="2022-10-11T15:57:00Z">
              <w:rPr>
                <w:color w:val="000000"/>
              </w:rPr>
            </w:rPrChange>
          </w:rPr>
          <w:delText>1.03</w:delText>
        </w:r>
        <w:r w:rsidRPr="00706515">
          <w:rPr>
            <w:rFonts w:hint="eastAsia"/>
            <w:color w:val="FF0000"/>
            <w:rPrChange w:id="82" w:author="Ruby 張" w:date="2022-10-11T15:57:00Z">
              <w:rPr>
                <w:rFonts w:hint="eastAsia"/>
                <w:color w:val="000000"/>
              </w:rPr>
            </w:rPrChange>
          </w:rPr>
          <w:delText>億人受到影響</w:delText>
        </w:r>
      </w:del>
      <w:del w:id="83" w:author="Ruby 張" w:date="2022-10-11T15:49:00Z">
        <w:r w:rsidRPr="00706515">
          <w:rPr>
            <w:color w:val="FF0000"/>
            <w:rPrChange w:id="84" w:author="Ruby 張" w:date="2022-10-11T15:57:00Z">
              <w:rPr>
                <w:color w:val="000000"/>
              </w:rPr>
            </w:rPrChange>
          </w:rPr>
          <w:delText>[1]</w:delText>
        </w:r>
      </w:del>
      <w:r w:rsidRPr="00706515">
        <w:rPr>
          <w:rFonts w:hint="eastAsia"/>
          <w:color w:val="FF0000"/>
          <w:rPrChange w:id="85" w:author="Ruby 張" w:date="2022-10-11T15:57:00Z">
            <w:rPr>
              <w:rFonts w:hint="eastAsia"/>
              <w:color w:val="000000"/>
            </w:rPr>
          </w:rPrChange>
        </w:rPr>
        <w:t>。腰椎</w:t>
      </w:r>
      <w:ins w:id="86" w:author="cscs0192" w:date="2022-10-06T23:23:00Z">
        <w:r w:rsidRPr="00706515">
          <w:rPr>
            <w:rFonts w:hint="eastAsia"/>
            <w:color w:val="FF0000"/>
            <w:rPrChange w:id="87" w:author="Ruby 張" w:date="2022-10-11T15:57:00Z">
              <w:rPr>
                <w:rFonts w:hint="eastAsia"/>
                <w:color w:val="000000"/>
              </w:rPr>
            </w:rPrChange>
          </w:rPr>
          <w:t>椎</w:t>
        </w:r>
      </w:ins>
      <w:r w:rsidRPr="00706515">
        <w:rPr>
          <w:rFonts w:hint="eastAsia"/>
          <w:color w:val="FF0000"/>
          <w:rPrChange w:id="88" w:author="Ruby 張" w:date="2022-10-11T15:57:00Z">
            <w:rPr>
              <w:rFonts w:hint="eastAsia"/>
              <w:color w:val="000000"/>
            </w:rPr>
          </w:rPrChange>
        </w:rPr>
        <w:t>管狹窄症</w:t>
      </w:r>
      <w:r w:rsidRPr="00706515">
        <w:rPr>
          <w:color w:val="FF0000"/>
          <w:rPrChange w:id="89" w:author="Ruby 張" w:date="2022-10-11T15:57:00Z">
            <w:rPr>
              <w:color w:val="000000"/>
            </w:rPr>
          </w:rPrChange>
        </w:rPr>
        <w:t>(</w:t>
      </w:r>
      <w:r w:rsidRPr="00706515">
        <w:rPr>
          <w:rFonts w:ascii="Times New Roman" w:eastAsia="標楷體" w:hAnsi="Times New Roman"/>
          <w:color w:val="FF0000"/>
          <w:rPrChange w:id="90" w:author="Ruby 張" w:date="2022-10-11T15:57:00Z">
            <w:rPr>
              <w:rFonts w:ascii="Times New Roman" w:eastAsia="標楷體" w:hAnsi="Times New Roman"/>
            </w:rPr>
          </w:rPrChange>
        </w:rPr>
        <w:t>LSS</w:t>
      </w:r>
      <w:r w:rsidRPr="00706515">
        <w:rPr>
          <w:color w:val="FF0000"/>
          <w:rPrChange w:id="91" w:author="Ruby 張" w:date="2022-10-11T15:57:00Z">
            <w:rPr>
              <w:color w:val="000000"/>
            </w:rPr>
          </w:rPrChange>
        </w:rPr>
        <w:t>)</w:t>
      </w:r>
      <w:ins w:id="92" w:author="cscs0192" w:date="2022-10-08T11:41:00Z">
        <w:r w:rsidRPr="00706515">
          <w:rPr>
            <w:rFonts w:hint="eastAsia"/>
            <w:color w:val="FF0000"/>
            <w:rPrChange w:id="93" w:author="Ruby 張" w:date="2022-10-11T15:57:00Z">
              <w:rPr>
                <w:rFonts w:hint="eastAsia"/>
                <w:color w:val="000000"/>
              </w:rPr>
            </w:rPrChange>
          </w:rPr>
          <w:t>常見</w:t>
        </w:r>
      </w:ins>
      <w:ins w:id="94" w:author="cscs0192" w:date="2022-10-06T23:24:00Z">
        <w:r w:rsidRPr="00706515">
          <w:rPr>
            <w:rFonts w:hint="eastAsia"/>
            <w:color w:val="FF0000"/>
            <w:rPrChange w:id="95" w:author="Ruby 張" w:date="2022-10-11T15:57:00Z">
              <w:rPr>
                <w:rFonts w:hint="eastAsia"/>
                <w:color w:val="000000"/>
              </w:rPr>
            </w:rPrChange>
          </w:rPr>
          <w:t>的病理機轉包括</w:t>
        </w:r>
      </w:ins>
      <w:ins w:id="96" w:author="cscs0192" w:date="2022-10-08T11:40:00Z">
        <w:r w:rsidRPr="00706515">
          <w:rPr>
            <w:rFonts w:hint="eastAsia"/>
            <w:color w:val="FF0000"/>
            <w:rPrChange w:id="97" w:author="Ruby 張" w:date="2022-10-11T15:57:00Z">
              <w:rPr>
                <w:rFonts w:hint="eastAsia"/>
                <w:color w:val="000000"/>
              </w:rPr>
            </w:rPrChange>
          </w:rPr>
          <w:t>退</w:t>
        </w:r>
      </w:ins>
      <w:ins w:id="98" w:author="Ruby 張" w:date="2022-10-11T15:50:00Z">
        <w:r w:rsidRPr="00706515">
          <w:rPr>
            <w:rFonts w:hint="eastAsia"/>
            <w:color w:val="FF0000"/>
            <w:rPrChange w:id="99" w:author="Ruby 張" w:date="2022-10-11T15:57:00Z">
              <w:rPr>
                <w:rFonts w:hint="eastAsia"/>
              </w:rPr>
            </w:rPrChange>
          </w:rPr>
          <w:t>化</w:t>
        </w:r>
      </w:ins>
      <w:ins w:id="100" w:author="Ruby 張" w:date="2022-10-11T15:51:00Z">
        <w:r w:rsidRPr="00706515">
          <w:rPr>
            <w:rFonts w:hint="eastAsia"/>
            <w:color w:val="FF0000"/>
            <w:rPrChange w:id="101" w:author="Ruby 張" w:date="2022-10-11T15:57:00Z">
              <w:rPr>
                <w:rFonts w:hint="eastAsia"/>
              </w:rPr>
            </w:rPrChange>
          </w:rPr>
          <w:t>性骨贅生成</w:t>
        </w:r>
      </w:ins>
      <w:ins w:id="102" w:author="cscs0192" w:date="2022-10-08T11:42:00Z">
        <w:del w:id="103" w:author="Ruby 張" w:date="2022-10-11T15:50:00Z">
          <w:r w:rsidRPr="00706515">
            <w:rPr>
              <w:rFonts w:hint="eastAsia"/>
              <w:color w:val="FF0000"/>
              <w:rPrChange w:id="104" w:author="Ruby 張" w:date="2022-10-11T15:57:00Z">
                <w:rPr>
                  <w:rFonts w:hint="eastAsia"/>
                  <w:color w:val="000000"/>
                </w:rPr>
              </w:rPrChange>
            </w:rPr>
            <w:delText>行性</w:delText>
          </w:r>
        </w:del>
      </w:ins>
      <w:ins w:id="105" w:author="cscs0192" w:date="2022-10-08T11:43:00Z">
        <w:del w:id="106" w:author="Ruby 張" w:date="2022-10-11T15:50:00Z">
          <w:r w:rsidRPr="00706515">
            <w:rPr>
              <w:rFonts w:hint="eastAsia"/>
              <w:color w:val="FF0000"/>
              <w:rPrChange w:id="107" w:author="Ruby 張" w:date="2022-10-11T15:57:00Z">
                <w:rPr>
                  <w:rFonts w:hint="eastAsia"/>
                  <w:color w:val="000000"/>
                </w:rPr>
              </w:rPrChange>
            </w:rPr>
            <w:delText>病變</w:delText>
          </w:r>
        </w:del>
      </w:ins>
      <w:ins w:id="108" w:author="cscs0192" w:date="2022-10-08T11:40:00Z">
        <w:r w:rsidRPr="00706515">
          <w:rPr>
            <w:rFonts w:hint="eastAsia"/>
            <w:color w:val="FF0000"/>
            <w:rPrChange w:id="109" w:author="Ruby 張" w:date="2022-10-11T15:57:00Z">
              <w:rPr>
                <w:rFonts w:hint="eastAsia"/>
                <w:color w:val="000000"/>
              </w:rPr>
            </w:rPrChange>
          </w:rPr>
          <w:t>、</w:t>
        </w:r>
      </w:ins>
      <w:ins w:id="110" w:author="cscs0192" w:date="2022-10-08T11:41:00Z">
        <w:del w:id="111" w:author="Ruby 張" w:date="2022-10-11T15:51:00Z">
          <w:r w:rsidRPr="00706515">
            <w:rPr>
              <w:rFonts w:hint="eastAsia"/>
              <w:color w:val="FF0000"/>
              <w:rPrChange w:id="112" w:author="Ruby 張" w:date="2022-10-11T15:57:00Z">
                <w:rPr>
                  <w:rFonts w:hint="eastAsia"/>
                  <w:color w:val="000000"/>
                </w:rPr>
              </w:rPrChange>
            </w:rPr>
            <w:delText>峽部</w:delText>
          </w:r>
        </w:del>
        <w:r w:rsidRPr="00706515">
          <w:rPr>
            <w:rFonts w:hint="eastAsia"/>
            <w:color w:val="FF0000"/>
            <w:rPrChange w:id="113" w:author="Ruby 張" w:date="2022-10-11T15:57:00Z">
              <w:rPr>
                <w:rFonts w:hint="eastAsia"/>
                <w:color w:val="000000"/>
              </w:rPr>
            </w:rPrChange>
          </w:rPr>
          <w:t>解離</w:t>
        </w:r>
      </w:ins>
      <w:ins w:id="114" w:author="Ruby 張" w:date="2022-10-11T15:51:00Z">
        <w:r w:rsidRPr="00706515">
          <w:rPr>
            <w:rFonts w:hint="eastAsia"/>
            <w:color w:val="FF0000"/>
            <w:rPrChange w:id="115" w:author="Ruby 張" w:date="2022-10-11T15:57:00Z">
              <w:rPr>
                <w:rFonts w:hint="eastAsia"/>
                <w:color w:val="000000"/>
              </w:rPr>
            </w:rPrChange>
          </w:rPr>
          <w:t>性滑脫引發</w:t>
        </w:r>
      </w:ins>
      <w:r w:rsidR="00F64321">
        <w:rPr>
          <w:rFonts w:hint="eastAsia"/>
          <w:color w:val="FF0000"/>
        </w:rPr>
        <w:t xml:space="preserve">(spondylolytic spondylolisthesis) </w:t>
      </w:r>
      <w:ins w:id="116" w:author="cscs0192" w:date="2022-10-08T11:41:00Z">
        <w:r w:rsidRPr="00706515">
          <w:rPr>
            <w:rFonts w:hint="eastAsia"/>
            <w:color w:val="FF0000"/>
            <w:rPrChange w:id="117" w:author="Ruby 張" w:date="2022-10-11T15:57:00Z">
              <w:rPr>
                <w:rFonts w:hint="eastAsia"/>
                <w:color w:val="000000"/>
              </w:rPr>
            </w:rPrChange>
          </w:rPr>
          <w:t>及先天性</w:t>
        </w:r>
      </w:ins>
      <w:ins w:id="118" w:author="cscs0192" w:date="2022-10-08T11:42:00Z">
        <w:r w:rsidRPr="00706515">
          <w:rPr>
            <w:rFonts w:hint="eastAsia"/>
            <w:color w:val="FF0000"/>
            <w:rPrChange w:id="119" w:author="Ruby 張" w:date="2022-10-11T15:57:00Z">
              <w:rPr>
                <w:rFonts w:hint="eastAsia"/>
                <w:color w:val="000000"/>
              </w:rPr>
            </w:rPrChange>
          </w:rPr>
          <w:t>椎弓根短小</w:t>
        </w:r>
      </w:ins>
      <w:r w:rsidR="00F64321">
        <w:rPr>
          <w:rFonts w:hint="eastAsia"/>
          <w:color w:val="FF0000"/>
        </w:rPr>
        <w:t xml:space="preserve"> (congenital pedicle shortening)</w:t>
      </w:r>
      <w:ins w:id="120" w:author="cscs0192" w:date="2022-10-08T11:44:00Z">
        <w:r w:rsidRPr="00706515">
          <w:rPr>
            <w:rFonts w:hint="eastAsia"/>
            <w:color w:val="FF0000"/>
            <w:rPrChange w:id="121" w:author="Ruby 張" w:date="2022-10-11T15:57:00Z">
              <w:rPr>
                <w:rFonts w:hint="eastAsia"/>
                <w:color w:val="000000"/>
              </w:rPr>
            </w:rPrChange>
          </w:rPr>
          <w:t>等</w:t>
        </w:r>
      </w:ins>
      <w:ins w:id="122" w:author="cscs0192" w:date="2022-10-08T11:45:00Z">
        <w:r w:rsidRPr="00706515">
          <w:rPr>
            <w:rFonts w:hint="eastAsia"/>
            <w:color w:val="FF0000"/>
            <w:rPrChange w:id="123" w:author="Ruby 張" w:date="2022-10-11T15:57:00Z">
              <w:rPr>
                <w:rFonts w:hint="eastAsia"/>
                <w:color w:val="000000"/>
              </w:rPr>
            </w:rPrChange>
          </w:rPr>
          <w:t>。上述原因</w:t>
        </w:r>
      </w:ins>
      <w:ins w:id="124" w:author="cscs0192" w:date="2022-10-08T11:43:00Z">
        <w:r w:rsidRPr="00706515">
          <w:rPr>
            <w:rFonts w:hint="eastAsia"/>
            <w:color w:val="FF0000"/>
            <w:rPrChange w:id="125" w:author="Ruby 張" w:date="2022-10-11T15:57:00Z">
              <w:rPr>
                <w:rFonts w:hint="eastAsia"/>
                <w:color w:val="000000"/>
              </w:rPr>
            </w:rPrChange>
          </w:rPr>
          <w:t>導致椎管</w:t>
        </w:r>
      </w:ins>
      <w:ins w:id="126" w:author="cscs0192" w:date="2022-10-08T11:44:00Z">
        <w:r w:rsidRPr="00706515">
          <w:rPr>
            <w:rFonts w:hint="eastAsia"/>
            <w:color w:val="FF0000"/>
            <w:rPrChange w:id="127" w:author="Ruby 張" w:date="2022-10-11T15:57:00Z">
              <w:rPr>
                <w:rFonts w:hint="eastAsia"/>
                <w:color w:val="000000"/>
              </w:rPr>
            </w:rPrChange>
          </w:rPr>
          <w:t>截面積狹窄</w:t>
        </w:r>
      </w:ins>
      <w:ins w:id="128" w:author="cscs0192" w:date="2022-10-08T11:45:00Z">
        <w:r w:rsidRPr="00706515">
          <w:rPr>
            <w:rFonts w:hint="eastAsia"/>
            <w:color w:val="FF0000"/>
            <w:rPrChange w:id="129" w:author="Ruby 張" w:date="2022-10-11T15:57:00Z">
              <w:rPr>
                <w:rFonts w:hint="eastAsia"/>
                <w:color w:val="000000"/>
              </w:rPr>
            </w:rPrChange>
          </w:rPr>
          <w:t>化</w:t>
        </w:r>
      </w:ins>
      <w:ins w:id="130" w:author="cscs0192" w:date="2022-10-08T11:44:00Z">
        <w:r w:rsidRPr="00706515">
          <w:rPr>
            <w:rFonts w:hint="eastAsia"/>
            <w:color w:val="FF0000"/>
            <w:rPrChange w:id="131" w:author="Ruby 張" w:date="2022-10-11T15:57:00Z">
              <w:rPr>
                <w:rFonts w:hint="eastAsia"/>
                <w:color w:val="000000"/>
              </w:rPr>
            </w:rPrChange>
          </w:rPr>
          <w:t>，</w:t>
        </w:r>
      </w:ins>
      <w:ins w:id="132" w:author="cscs0192" w:date="2022-10-08T11:45:00Z">
        <w:r w:rsidRPr="00706515">
          <w:rPr>
            <w:rFonts w:hint="eastAsia"/>
            <w:color w:val="FF0000"/>
            <w:rPrChange w:id="133" w:author="Ruby 張" w:date="2022-10-11T15:57:00Z">
              <w:rPr>
                <w:rFonts w:hint="eastAsia"/>
                <w:color w:val="000000"/>
              </w:rPr>
            </w:rPrChange>
          </w:rPr>
          <w:t>造成</w:t>
        </w:r>
      </w:ins>
      <w:ins w:id="134" w:author="cscs0192" w:date="2022-10-08T11:49:00Z">
        <w:r w:rsidRPr="00706515">
          <w:rPr>
            <w:rFonts w:hint="eastAsia"/>
            <w:color w:val="FF0000"/>
            <w:rPrChange w:id="135" w:author="Ruby 張" w:date="2022-10-11T15:57:00Z">
              <w:rPr>
                <w:rFonts w:hint="eastAsia"/>
                <w:color w:val="000000"/>
              </w:rPr>
            </w:rPrChange>
          </w:rPr>
          <w:t>包含其內的神經</w:t>
        </w:r>
      </w:ins>
      <w:ins w:id="136" w:author="cscs0192" w:date="2022-10-08T11:44:00Z">
        <w:r w:rsidRPr="00706515">
          <w:rPr>
            <w:rFonts w:hint="eastAsia"/>
            <w:color w:val="FF0000"/>
            <w:rPrChange w:id="137" w:author="Ruby 張" w:date="2022-10-11T15:57:00Z">
              <w:rPr>
                <w:rFonts w:hint="eastAsia"/>
                <w:color w:val="000000"/>
              </w:rPr>
            </w:rPrChange>
          </w:rPr>
          <w:t>硬膜囊擠壓或</w:t>
        </w:r>
      </w:ins>
      <w:ins w:id="138" w:author="cscs0192" w:date="2022-10-08T11:45:00Z">
        <w:r w:rsidRPr="00706515">
          <w:rPr>
            <w:rFonts w:hint="eastAsia"/>
            <w:color w:val="FF0000"/>
            <w:rPrChange w:id="139" w:author="Ruby 張" w:date="2022-10-11T15:57:00Z">
              <w:rPr>
                <w:rFonts w:hint="eastAsia"/>
                <w:color w:val="000000"/>
              </w:rPr>
            </w:rPrChange>
          </w:rPr>
          <w:t>神經根</w:t>
        </w:r>
      </w:ins>
      <w:ins w:id="140" w:author="cscs0192" w:date="2022-10-08T11:46:00Z">
        <w:r w:rsidRPr="00706515">
          <w:rPr>
            <w:rFonts w:hint="eastAsia"/>
            <w:color w:val="FF0000"/>
            <w:rPrChange w:id="141" w:author="Ruby 張" w:date="2022-10-11T15:57:00Z">
              <w:rPr>
                <w:rFonts w:hint="eastAsia"/>
                <w:color w:val="000000"/>
              </w:rPr>
            </w:rPrChange>
          </w:rPr>
          <w:t>壓迫。</w:t>
        </w:r>
      </w:ins>
      <w:ins w:id="142" w:author="cscs0192" w:date="2022-10-08T11:56:00Z">
        <w:r w:rsidRPr="00706515">
          <w:rPr>
            <w:rFonts w:hint="eastAsia"/>
            <w:color w:val="FF0000"/>
            <w:rPrChange w:id="143" w:author="Ruby 張" w:date="2022-10-11T15:57:00Z">
              <w:rPr>
                <w:rFonts w:hint="eastAsia"/>
                <w:color w:val="000000"/>
              </w:rPr>
            </w:rPrChange>
          </w:rPr>
          <w:t>根據壓迫發生的位置</w:t>
        </w:r>
      </w:ins>
      <w:ins w:id="144" w:author="cscs0192" w:date="2022-10-08T11:47:00Z">
        <w:r w:rsidRPr="00706515">
          <w:rPr>
            <w:rFonts w:hint="eastAsia"/>
            <w:color w:val="FF0000"/>
            <w:rPrChange w:id="145" w:author="Ruby 張" w:date="2022-10-11T15:57:00Z">
              <w:rPr>
                <w:rFonts w:hint="eastAsia"/>
                <w:color w:val="000000"/>
              </w:rPr>
            </w:rPrChange>
          </w:rPr>
          <w:t>，可分為</w:t>
        </w:r>
      </w:ins>
      <w:ins w:id="146" w:author="cscs0192" w:date="2022-10-08T11:48:00Z">
        <w:r w:rsidRPr="00706515">
          <w:rPr>
            <w:rFonts w:hint="eastAsia"/>
            <w:color w:val="FF0000"/>
            <w:rPrChange w:id="147" w:author="Ruby 張" w:date="2022-10-11T15:57:00Z">
              <w:rPr>
                <w:rFonts w:hint="eastAsia"/>
                <w:color w:val="000000"/>
              </w:rPr>
            </w:rPrChange>
          </w:rPr>
          <w:t>中央型、側隱窩型及椎間孔型</w:t>
        </w:r>
      </w:ins>
      <w:r w:rsidR="002E1984">
        <w:rPr>
          <w:rFonts w:hint="eastAsia"/>
          <w:color w:val="FF0000"/>
        </w:rPr>
        <w:t>[</w:t>
      </w:r>
      <w:r w:rsidR="002E1984">
        <w:rPr>
          <w:color w:val="FF0000"/>
        </w:rPr>
        <w:t>d]</w:t>
      </w:r>
      <w:ins w:id="148" w:author="cscs0192" w:date="2022-10-08T11:48:00Z">
        <w:r w:rsidRPr="00706515">
          <w:rPr>
            <w:rFonts w:hint="eastAsia"/>
            <w:color w:val="FF0000"/>
            <w:rPrChange w:id="149" w:author="Ruby 張" w:date="2022-10-11T15:57:00Z">
              <w:rPr>
                <w:rFonts w:hint="eastAsia"/>
                <w:color w:val="000000"/>
              </w:rPr>
            </w:rPrChange>
          </w:rPr>
          <w:t>。</w:t>
        </w:r>
      </w:ins>
      <w:ins w:id="150" w:author="cscs0192" w:date="2022-10-08T11:57:00Z">
        <w:r w:rsidRPr="00706515">
          <w:rPr>
            <w:rFonts w:hint="eastAsia"/>
            <w:color w:val="FF0000"/>
            <w:rPrChange w:id="151" w:author="Ruby 張" w:date="2022-10-11T15:57:00Z">
              <w:rPr>
                <w:rFonts w:hint="eastAsia"/>
                <w:color w:val="000000"/>
              </w:rPr>
            </w:rPrChange>
          </w:rPr>
          <w:t>不同的壓迫位置導致不同</w:t>
        </w:r>
      </w:ins>
      <w:ins w:id="152" w:author="cscs0192" w:date="2022-10-08T11:58:00Z">
        <w:r w:rsidRPr="00706515">
          <w:rPr>
            <w:rFonts w:hint="eastAsia"/>
            <w:color w:val="FF0000"/>
            <w:rPrChange w:id="153" w:author="Ruby 張" w:date="2022-10-11T15:57:00Z">
              <w:rPr>
                <w:rFonts w:hint="eastAsia"/>
                <w:color w:val="000000"/>
              </w:rPr>
            </w:rPrChange>
          </w:rPr>
          <w:t>的</w:t>
        </w:r>
      </w:ins>
      <w:ins w:id="154" w:author="cscs0192" w:date="2022-10-08T11:57:00Z">
        <w:r w:rsidRPr="00706515">
          <w:rPr>
            <w:rFonts w:hint="eastAsia"/>
            <w:color w:val="FF0000"/>
            <w:rPrChange w:id="155" w:author="Ruby 張" w:date="2022-10-11T15:57:00Z">
              <w:rPr>
                <w:rFonts w:hint="eastAsia"/>
                <w:color w:val="000000"/>
              </w:rPr>
            </w:rPrChange>
          </w:rPr>
          <w:t>症狀表現，</w:t>
        </w:r>
      </w:ins>
      <w:ins w:id="156" w:author="cscs0192" w:date="2022-10-08T11:58:00Z">
        <w:r w:rsidRPr="00706515">
          <w:rPr>
            <w:rFonts w:hint="eastAsia"/>
            <w:color w:val="FF0000"/>
            <w:rPrChange w:id="157" w:author="Ruby 張" w:date="2022-10-11T15:57:00Z">
              <w:rPr>
                <w:rFonts w:hint="eastAsia"/>
                <w:color w:val="000000"/>
              </w:rPr>
            </w:rPrChange>
          </w:rPr>
          <w:t>大致上可分為</w:t>
        </w:r>
      </w:ins>
      <w:ins w:id="158" w:author="cscs0192" w:date="2022-10-08T11:57:00Z">
        <w:r w:rsidRPr="00706515">
          <w:rPr>
            <w:rFonts w:hint="eastAsia"/>
            <w:color w:val="FF0000"/>
            <w:rPrChange w:id="159" w:author="Ruby 張" w:date="2022-10-11T15:57:00Z">
              <w:rPr>
                <w:rFonts w:hint="eastAsia"/>
                <w:color w:val="000000"/>
              </w:rPr>
            </w:rPrChange>
          </w:rPr>
          <w:t>下</w:t>
        </w:r>
      </w:ins>
      <w:ins w:id="160" w:author="cscs0192" w:date="2022-10-08T11:50:00Z">
        <w:r w:rsidRPr="00706515">
          <w:rPr>
            <w:rFonts w:hint="eastAsia"/>
            <w:color w:val="FF0000"/>
            <w:rPrChange w:id="161" w:author="Ruby 張" w:date="2022-10-11T15:57:00Z">
              <w:rPr>
                <w:rFonts w:hint="eastAsia"/>
                <w:color w:val="000000"/>
              </w:rPr>
            </w:rPrChange>
          </w:rPr>
          <w:t>背痛、腿痛及行走跛行</w:t>
        </w:r>
      </w:ins>
      <w:r w:rsidR="00F02F4B">
        <w:rPr>
          <w:rFonts w:hint="eastAsia"/>
          <w:color w:val="FF0000"/>
        </w:rPr>
        <w:t>[</w:t>
      </w:r>
      <w:r w:rsidR="00F02F4B">
        <w:rPr>
          <w:color w:val="FF0000"/>
        </w:rPr>
        <w:t>e]</w:t>
      </w:r>
      <w:ins w:id="162" w:author="cscs0192" w:date="2022-10-08T11:58:00Z">
        <w:r w:rsidRPr="00706515">
          <w:rPr>
            <w:rFonts w:hint="eastAsia"/>
            <w:color w:val="FF0000"/>
            <w:rPrChange w:id="163" w:author="Ruby 張" w:date="2022-10-11T15:57:00Z">
              <w:rPr>
                <w:rFonts w:hint="eastAsia"/>
                <w:color w:val="000000"/>
              </w:rPr>
            </w:rPrChange>
          </w:rPr>
          <w:t>等</w:t>
        </w:r>
      </w:ins>
      <w:ins w:id="164" w:author="cscs0192" w:date="2022-10-08T11:50:00Z">
        <w:r w:rsidRPr="00706515">
          <w:rPr>
            <w:rFonts w:hint="eastAsia"/>
            <w:color w:val="FF0000"/>
            <w:rPrChange w:id="165" w:author="Ruby 張" w:date="2022-10-11T15:57:00Z">
              <w:rPr>
                <w:rFonts w:hint="eastAsia"/>
                <w:color w:val="000000"/>
              </w:rPr>
            </w:rPrChange>
          </w:rPr>
          <w:t>。</w:t>
        </w:r>
      </w:ins>
      <w:ins w:id="166" w:author="cscs0192" w:date="2022-10-08T12:02:00Z">
        <w:r w:rsidRPr="00706515">
          <w:rPr>
            <w:rFonts w:hint="eastAsia"/>
            <w:color w:val="FF0000"/>
            <w:rPrChange w:id="167" w:author="Ruby 張" w:date="2022-10-11T15:57:00Z">
              <w:rPr>
                <w:rFonts w:hint="eastAsia"/>
                <w:color w:val="000000"/>
              </w:rPr>
            </w:rPrChange>
          </w:rPr>
          <w:t>椎管截面積</w:t>
        </w:r>
      </w:ins>
      <w:ins w:id="168" w:author="cscs0192" w:date="2022-10-08T12:03:00Z">
        <w:r w:rsidRPr="00706515">
          <w:rPr>
            <w:rFonts w:hint="eastAsia"/>
            <w:color w:val="FF0000"/>
            <w:rPrChange w:id="169" w:author="Ruby 張" w:date="2022-10-11T15:57:00Z">
              <w:rPr>
                <w:rFonts w:hint="eastAsia"/>
                <w:color w:val="000000"/>
              </w:rPr>
            </w:rPrChange>
          </w:rPr>
          <w:t>隨動作變化而有不同，統計上</w:t>
        </w:r>
      </w:ins>
      <w:ins w:id="170" w:author="cscs0192" w:date="2022-10-08T12:02:00Z">
        <w:r w:rsidRPr="00706515">
          <w:rPr>
            <w:rFonts w:hint="eastAsia"/>
            <w:color w:val="FF0000"/>
            <w:rPrChange w:id="171" w:author="Ruby 張" w:date="2022-10-11T15:57:00Z">
              <w:rPr>
                <w:rFonts w:hint="eastAsia"/>
                <w:color w:val="000000"/>
              </w:rPr>
            </w:rPrChange>
          </w:rPr>
          <w:t>在背部伸展時減</w:t>
        </w:r>
      </w:ins>
      <w:ins w:id="172" w:author="cscs0192" w:date="2022-10-08T12:04:00Z">
        <w:r w:rsidRPr="00706515">
          <w:rPr>
            <w:rFonts w:hint="eastAsia"/>
            <w:color w:val="FF0000"/>
            <w:rPrChange w:id="173" w:author="Ruby 張" w:date="2022-10-11T15:57:00Z">
              <w:rPr>
                <w:rFonts w:hint="eastAsia"/>
                <w:color w:val="000000"/>
              </w:rPr>
            </w:rPrChange>
          </w:rPr>
          <w:t>損</w:t>
        </w:r>
      </w:ins>
      <w:ins w:id="174" w:author="cscs0192" w:date="2022-10-08T12:02:00Z">
        <w:r w:rsidRPr="00706515">
          <w:rPr>
            <w:color w:val="FF0000"/>
            <w:rPrChange w:id="175" w:author="Ruby 張" w:date="2022-10-11T15:57:00Z">
              <w:rPr>
                <w:color w:val="000000"/>
              </w:rPr>
            </w:rPrChange>
          </w:rPr>
          <w:t>30%</w:t>
        </w:r>
        <w:r w:rsidRPr="00706515">
          <w:rPr>
            <w:rFonts w:hint="eastAsia"/>
            <w:color w:val="FF0000"/>
            <w:rPrChange w:id="176" w:author="Ruby 張" w:date="2022-10-11T15:57:00Z">
              <w:rPr>
                <w:rFonts w:hint="eastAsia"/>
                <w:color w:val="000000"/>
              </w:rPr>
            </w:rPrChange>
          </w:rPr>
          <w:t>，</w:t>
        </w:r>
      </w:ins>
      <w:ins w:id="177" w:author="cscs0192" w:date="2022-10-08T12:04:00Z">
        <w:r w:rsidRPr="00706515">
          <w:rPr>
            <w:rFonts w:hint="eastAsia"/>
            <w:color w:val="FF0000"/>
            <w:rPrChange w:id="178" w:author="Ruby 張" w:date="2022-10-11T15:57:00Z">
              <w:rPr>
                <w:rFonts w:hint="eastAsia"/>
                <w:color w:val="000000"/>
              </w:rPr>
            </w:rPrChange>
          </w:rPr>
          <w:t>前彎時截面積增加</w:t>
        </w:r>
      </w:ins>
      <w:ins w:id="179" w:author="cscs0192" w:date="2022-10-08T12:05:00Z">
        <w:r w:rsidRPr="00706515">
          <w:rPr>
            <w:rFonts w:hint="eastAsia"/>
            <w:color w:val="FF0000"/>
            <w:rPrChange w:id="180" w:author="Ruby 張" w:date="2022-10-11T15:57:00Z">
              <w:rPr>
                <w:rFonts w:hint="eastAsia"/>
                <w:color w:val="000000"/>
              </w:rPr>
            </w:rPrChange>
          </w:rPr>
          <w:t>；此</w:t>
        </w:r>
      </w:ins>
      <w:ins w:id="181" w:author="cscs0192" w:date="2022-10-08T12:06:00Z">
        <w:r w:rsidRPr="00706515">
          <w:rPr>
            <w:rFonts w:hint="eastAsia"/>
            <w:color w:val="FF0000"/>
            <w:rPrChange w:id="182" w:author="Ruby 張" w:date="2022-10-11T15:57:00Z">
              <w:rPr>
                <w:rFonts w:hint="eastAsia"/>
                <w:color w:val="000000"/>
              </w:rPr>
            </w:rPrChange>
          </w:rPr>
          <w:t>動態性變化</w:t>
        </w:r>
      </w:ins>
      <w:r w:rsidR="00F02F4B">
        <w:rPr>
          <w:rFonts w:hint="eastAsia"/>
          <w:color w:val="FF0000"/>
        </w:rPr>
        <w:t>(</w:t>
      </w:r>
      <w:r w:rsidR="00F02F4B">
        <w:rPr>
          <w:color w:val="FF0000"/>
        </w:rPr>
        <w:t>dynamic component)</w:t>
      </w:r>
      <w:r w:rsidR="00F64321">
        <w:rPr>
          <w:rFonts w:hint="eastAsia"/>
          <w:color w:val="FF0000"/>
        </w:rPr>
        <w:t xml:space="preserve"> </w:t>
      </w:r>
      <w:ins w:id="183" w:author="cscs0192" w:date="2022-10-08T12:05:00Z">
        <w:r w:rsidRPr="00706515">
          <w:rPr>
            <w:rFonts w:hint="eastAsia"/>
            <w:color w:val="FF0000"/>
            <w:rPrChange w:id="184" w:author="Ruby 張" w:date="2022-10-11T15:57:00Z">
              <w:rPr>
                <w:rFonts w:hint="eastAsia"/>
                <w:color w:val="000000"/>
              </w:rPr>
            </w:rPrChange>
          </w:rPr>
          <w:t>形成</w:t>
        </w:r>
      </w:ins>
      <w:ins w:id="185" w:author="cscs0192" w:date="2022-10-08T12:04:00Z">
        <w:r w:rsidRPr="00706515">
          <w:rPr>
            <w:rFonts w:hint="eastAsia"/>
            <w:color w:val="FF0000"/>
            <w:rPrChange w:id="186" w:author="Ruby 張" w:date="2022-10-11T15:57:00Z">
              <w:rPr>
                <w:rFonts w:hint="eastAsia"/>
                <w:color w:val="000000"/>
              </w:rPr>
            </w:rPrChange>
          </w:rPr>
          <w:t>臨床</w:t>
        </w:r>
      </w:ins>
      <w:ins w:id="187" w:author="cscs0192" w:date="2022-10-08T12:05:00Z">
        <w:r w:rsidRPr="00706515">
          <w:rPr>
            <w:rFonts w:hint="eastAsia"/>
            <w:color w:val="FF0000"/>
            <w:rPrChange w:id="188" w:author="Ruby 張" w:date="2022-10-11T15:57:00Z">
              <w:rPr>
                <w:rFonts w:hint="eastAsia"/>
                <w:color w:val="000000"/>
              </w:rPr>
            </w:rPrChange>
          </w:rPr>
          <w:t>上</w:t>
        </w:r>
      </w:ins>
      <w:ins w:id="189" w:author="cscs0192" w:date="2022-10-08T12:04:00Z">
        <w:r w:rsidRPr="00706515">
          <w:rPr>
            <w:rFonts w:hint="eastAsia"/>
            <w:color w:val="FF0000"/>
            <w:rPrChange w:id="190" w:author="Ruby 張" w:date="2022-10-11T15:57:00Z">
              <w:rPr>
                <w:rFonts w:hint="eastAsia"/>
                <w:color w:val="000000"/>
              </w:rPr>
            </w:rPrChange>
          </w:rPr>
          <w:t>一</w:t>
        </w:r>
      </w:ins>
      <w:ins w:id="191" w:author="cscs0192" w:date="2022-10-08T11:59:00Z">
        <w:r w:rsidRPr="00706515">
          <w:rPr>
            <w:rFonts w:hint="eastAsia"/>
            <w:color w:val="FF0000"/>
            <w:rPrChange w:id="192" w:author="Ruby 張" w:date="2022-10-11T15:57:00Z">
              <w:rPr>
                <w:rFonts w:hint="eastAsia"/>
                <w:color w:val="000000"/>
              </w:rPr>
            </w:rPrChange>
          </w:rPr>
          <w:t>典型</w:t>
        </w:r>
      </w:ins>
      <w:ins w:id="193" w:author="cscs0192" w:date="2022-10-08T11:51:00Z">
        <w:r w:rsidRPr="00706515">
          <w:rPr>
            <w:rFonts w:hint="eastAsia"/>
            <w:color w:val="FF0000"/>
            <w:rPrChange w:id="194" w:author="Ruby 張" w:date="2022-10-11T15:57:00Z">
              <w:rPr>
                <w:rFonts w:hint="eastAsia"/>
                <w:color w:val="000000"/>
              </w:rPr>
            </w:rPrChange>
          </w:rPr>
          <w:t>特</w:t>
        </w:r>
      </w:ins>
      <w:ins w:id="195" w:author="cscs0192" w:date="2022-10-08T12:00:00Z">
        <w:r w:rsidRPr="00706515">
          <w:rPr>
            <w:rFonts w:hint="eastAsia"/>
            <w:color w:val="FF0000"/>
            <w:rPrChange w:id="196" w:author="Ruby 張" w:date="2022-10-11T15:57:00Z">
              <w:rPr>
                <w:rFonts w:hint="eastAsia"/>
                <w:color w:val="000000"/>
              </w:rPr>
            </w:rPrChange>
          </w:rPr>
          <w:t>徵</w:t>
        </w:r>
      </w:ins>
      <w:ins w:id="197" w:author="cscs0192" w:date="2022-10-08T12:06:00Z">
        <w:r w:rsidRPr="00706515">
          <w:rPr>
            <w:color w:val="FF0000"/>
            <w:rPrChange w:id="198" w:author="Ruby 張" w:date="2022-10-11T15:57:00Z">
              <w:rPr>
                <w:color w:val="000000"/>
              </w:rPr>
            </w:rPrChange>
          </w:rPr>
          <w:t>:</w:t>
        </w:r>
      </w:ins>
      <w:ins w:id="199" w:author="cscs0192" w:date="2022-10-08T12:01:00Z">
        <w:r w:rsidRPr="00706515">
          <w:rPr>
            <w:rFonts w:hint="eastAsia"/>
            <w:color w:val="FF0000"/>
            <w:rPrChange w:id="200" w:author="Ruby 張" w:date="2022-10-11T15:57:00Z">
              <w:rPr>
                <w:rFonts w:hint="eastAsia"/>
                <w:color w:val="000000"/>
              </w:rPr>
            </w:rPrChange>
          </w:rPr>
          <w:t>背伸時加重症狀、前彎時減輕症狀</w:t>
        </w:r>
      </w:ins>
      <w:ins w:id="201" w:author="cscs0192" w:date="2022-10-08T12:06:00Z">
        <w:r w:rsidRPr="00706515">
          <w:rPr>
            <w:rFonts w:hint="eastAsia"/>
            <w:color w:val="FF0000"/>
            <w:rPrChange w:id="202" w:author="Ruby 張" w:date="2022-10-11T15:57:00Z">
              <w:rPr>
                <w:rFonts w:hint="eastAsia"/>
                <w:color w:val="000000"/>
              </w:rPr>
            </w:rPrChange>
          </w:rPr>
          <w:t>。</w:t>
        </w:r>
      </w:ins>
      <w:ins w:id="203" w:author="cscs0192" w:date="2022-10-08T12:07:00Z">
        <w:r w:rsidRPr="00706515">
          <w:rPr>
            <w:rFonts w:hint="eastAsia"/>
            <w:color w:val="FF0000"/>
            <w:rPrChange w:id="204" w:author="Ruby 張" w:date="2022-10-11T15:57:00Z">
              <w:rPr>
                <w:rFonts w:hint="eastAsia"/>
                <w:color w:val="000000"/>
              </w:rPr>
            </w:rPrChange>
          </w:rPr>
          <w:t>此外，</w:t>
        </w:r>
      </w:ins>
      <w:ins w:id="205" w:author="cscs0192" w:date="2022-10-08T12:08:00Z">
        <w:r w:rsidRPr="00706515">
          <w:rPr>
            <w:rFonts w:hint="eastAsia"/>
            <w:color w:val="FF0000"/>
            <w:rPrChange w:id="206" w:author="Ruby 張" w:date="2022-10-11T15:57:00Z">
              <w:rPr>
                <w:rFonts w:hint="eastAsia"/>
                <w:color w:val="000000"/>
              </w:rPr>
            </w:rPrChange>
          </w:rPr>
          <w:t>下肢隨行走距離增加而加劇疼痛之</w:t>
        </w:r>
      </w:ins>
      <w:ins w:id="207" w:author="cscs0192" w:date="2022-10-08T12:02:00Z">
        <w:r w:rsidRPr="00706515">
          <w:rPr>
            <w:rFonts w:hint="eastAsia"/>
            <w:color w:val="FF0000"/>
            <w:rPrChange w:id="208" w:author="Ruby 張" w:date="2022-10-11T15:57:00Z">
              <w:rPr>
                <w:rFonts w:hint="eastAsia"/>
                <w:color w:val="000000"/>
              </w:rPr>
            </w:rPrChange>
          </w:rPr>
          <w:t>跛行</w:t>
        </w:r>
      </w:ins>
      <w:ins w:id="209" w:author="cscs0192" w:date="2022-10-08T12:08:00Z">
        <w:r w:rsidRPr="00706515">
          <w:rPr>
            <w:rFonts w:hint="eastAsia"/>
            <w:color w:val="FF0000"/>
            <w:rPrChange w:id="210" w:author="Ruby 張" w:date="2022-10-11T15:57:00Z">
              <w:rPr>
                <w:rFonts w:hint="eastAsia"/>
                <w:color w:val="000000"/>
              </w:rPr>
            </w:rPrChange>
          </w:rPr>
          <w:t>現象</w:t>
        </w:r>
      </w:ins>
      <w:r w:rsidR="00F02F4B">
        <w:rPr>
          <w:rFonts w:hint="eastAsia"/>
          <w:color w:val="FF0000"/>
        </w:rPr>
        <w:t>(</w:t>
      </w:r>
      <w:r w:rsidR="00F02F4B">
        <w:rPr>
          <w:color w:val="FF0000"/>
        </w:rPr>
        <w:t>neurologic claudication)</w:t>
      </w:r>
      <w:r w:rsidR="00F64321">
        <w:rPr>
          <w:rFonts w:hint="eastAsia"/>
          <w:color w:val="FF0000"/>
        </w:rPr>
        <w:t xml:space="preserve"> </w:t>
      </w:r>
      <w:ins w:id="211" w:author="cscs0192" w:date="2022-10-08T12:07:00Z">
        <w:r w:rsidRPr="00706515">
          <w:rPr>
            <w:rFonts w:hint="eastAsia"/>
            <w:color w:val="FF0000"/>
            <w:rPrChange w:id="212" w:author="Ruby 張" w:date="2022-10-11T15:57:00Z">
              <w:rPr>
                <w:rFonts w:hint="eastAsia"/>
                <w:color w:val="000000"/>
              </w:rPr>
            </w:rPrChange>
          </w:rPr>
          <w:t>亦為椎管狹窄症之另一重要</w:t>
        </w:r>
      </w:ins>
      <w:ins w:id="213" w:author="cscs0192" w:date="2022-10-08T12:09:00Z">
        <w:r w:rsidRPr="00706515">
          <w:rPr>
            <w:rFonts w:hint="eastAsia"/>
            <w:color w:val="FF0000"/>
            <w:rPrChange w:id="214" w:author="Ruby 張" w:date="2022-10-11T15:57:00Z">
              <w:rPr>
                <w:rFonts w:hint="eastAsia"/>
                <w:color w:val="000000"/>
              </w:rPr>
            </w:rPrChange>
          </w:rPr>
          <w:t>特色</w:t>
        </w:r>
      </w:ins>
      <w:r w:rsidR="00F02F4B">
        <w:rPr>
          <w:rFonts w:hint="eastAsia"/>
          <w:color w:val="FF0000"/>
        </w:rPr>
        <w:t>[</w:t>
      </w:r>
      <w:r w:rsidR="00F02F4B">
        <w:rPr>
          <w:color w:val="FF0000"/>
        </w:rPr>
        <w:t>e]</w:t>
      </w:r>
      <w:ins w:id="215" w:author="cscs0192" w:date="2022-10-08T12:09:00Z">
        <w:r w:rsidRPr="00706515">
          <w:rPr>
            <w:rFonts w:hint="eastAsia"/>
            <w:color w:val="FF0000"/>
            <w:rPrChange w:id="216" w:author="Ruby 張" w:date="2022-10-11T15:57:00Z">
              <w:rPr>
                <w:rFonts w:hint="eastAsia"/>
                <w:color w:val="000000"/>
              </w:rPr>
            </w:rPrChange>
          </w:rPr>
          <w:t>。</w:t>
        </w:r>
      </w:ins>
      <w:r w:rsidR="00384D84">
        <w:rPr>
          <w:rFonts w:hint="eastAsia"/>
          <w:color w:val="FF0000"/>
        </w:rPr>
        <w:t>腰椎</w:t>
      </w:r>
      <w:ins w:id="217" w:author="cscs0192" w:date="2022-10-08T12:10:00Z">
        <w:r w:rsidRPr="00706515">
          <w:rPr>
            <w:rFonts w:hint="eastAsia"/>
            <w:color w:val="FF0000"/>
            <w:rPrChange w:id="218" w:author="Ruby 張" w:date="2022-10-11T15:57:00Z">
              <w:rPr>
                <w:rFonts w:hint="eastAsia"/>
                <w:color w:val="000000"/>
              </w:rPr>
            </w:rPrChange>
          </w:rPr>
          <w:t>椎管狹窄症的診斷工具除影像</w:t>
        </w:r>
      </w:ins>
      <w:r w:rsidR="006222CD">
        <w:rPr>
          <w:rFonts w:hint="eastAsia"/>
          <w:color w:val="FF0000"/>
        </w:rPr>
        <w:t>[f]</w:t>
      </w:r>
      <w:ins w:id="219" w:author="cscs0192" w:date="2022-10-08T12:11:00Z">
        <w:r w:rsidRPr="00706515">
          <w:rPr>
            <w:rFonts w:hint="eastAsia"/>
            <w:color w:val="FF0000"/>
            <w:rPrChange w:id="220" w:author="Ruby 張" w:date="2022-10-11T15:57:00Z">
              <w:rPr>
                <w:rFonts w:hint="eastAsia"/>
                <w:color w:val="000000"/>
              </w:rPr>
            </w:rPrChange>
          </w:rPr>
          <w:t>外，還須符合上述兩</w:t>
        </w:r>
      </w:ins>
      <w:ins w:id="221" w:author="cscs0192" w:date="2022-10-08T12:12:00Z">
        <w:r w:rsidRPr="00706515">
          <w:rPr>
            <w:rFonts w:hint="eastAsia"/>
            <w:color w:val="FF0000"/>
            <w:rPrChange w:id="222" w:author="Ruby 張" w:date="2022-10-11T15:57:00Z">
              <w:rPr>
                <w:rFonts w:hint="eastAsia"/>
                <w:color w:val="000000"/>
              </w:rPr>
            </w:rPrChange>
          </w:rPr>
          <w:t>大典型特徵。</w:t>
        </w:r>
      </w:ins>
      <w:ins w:id="223" w:author="cscs0192" w:date="2022-10-08T12:13:00Z">
        <w:r w:rsidRPr="00706515">
          <w:rPr>
            <w:rFonts w:hint="eastAsia"/>
            <w:color w:val="FF0000"/>
            <w:rPrChange w:id="224" w:author="Ruby 張" w:date="2022-10-11T15:57:00Z">
              <w:rPr>
                <w:rFonts w:hint="eastAsia"/>
                <w:color w:val="000000"/>
              </w:rPr>
            </w:rPrChange>
          </w:rPr>
          <w:t>治療選擇首先以保守治療為主，包括休息、服藥及物理性復健</w:t>
        </w:r>
      </w:ins>
      <w:ins w:id="225" w:author="cscs0192" w:date="2022-10-08T12:14:00Z">
        <w:r w:rsidRPr="00706515">
          <w:rPr>
            <w:rFonts w:hint="eastAsia"/>
            <w:color w:val="FF0000"/>
            <w:rPrChange w:id="226" w:author="Ruby 張" w:date="2022-10-11T15:57:00Z">
              <w:rPr>
                <w:rFonts w:hint="eastAsia"/>
                <w:color w:val="000000"/>
              </w:rPr>
            </w:rPrChange>
          </w:rPr>
          <w:t>。當</w:t>
        </w:r>
      </w:ins>
      <w:ins w:id="227" w:author="cscs0192" w:date="2022-10-08T12:15:00Z">
        <w:r w:rsidRPr="00706515">
          <w:rPr>
            <w:rFonts w:hint="eastAsia"/>
            <w:color w:val="FF0000"/>
            <w:rPrChange w:id="228" w:author="Ruby 張" w:date="2022-10-11T15:57:00Z">
              <w:rPr>
                <w:rFonts w:hint="eastAsia"/>
                <w:color w:val="000000"/>
              </w:rPr>
            </w:rPrChange>
          </w:rPr>
          <w:t>保守</w:t>
        </w:r>
      </w:ins>
      <w:ins w:id="229" w:author="cscs0192" w:date="2022-10-08T12:14:00Z">
        <w:r w:rsidRPr="00706515">
          <w:rPr>
            <w:rFonts w:hint="eastAsia"/>
            <w:color w:val="FF0000"/>
            <w:rPrChange w:id="230" w:author="Ruby 張" w:date="2022-10-11T15:57:00Z">
              <w:rPr>
                <w:rFonts w:hint="eastAsia"/>
                <w:color w:val="000000"/>
              </w:rPr>
            </w:rPrChange>
          </w:rPr>
          <w:t>治療效果不佳，可考慮進行椎管減壓</w:t>
        </w:r>
      </w:ins>
      <w:ins w:id="231" w:author="cscs0192" w:date="2022-10-08T12:15:00Z">
        <w:r w:rsidRPr="00706515">
          <w:rPr>
            <w:rFonts w:hint="eastAsia"/>
            <w:color w:val="FF0000"/>
            <w:rPrChange w:id="232" w:author="Ruby 張" w:date="2022-10-11T15:57:00Z">
              <w:rPr>
                <w:rFonts w:hint="eastAsia"/>
                <w:color w:val="000000"/>
              </w:rPr>
            </w:rPrChange>
          </w:rPr>
          <w:t>手術</w:t>
        </w:r>
      </w:ins>
      <w:ins w:id="233" w:author="cscs0192" w:date="2022-10-08T12:14:00Z">
        <w:r w:rsidRPr="00706515">
          <w:rPr>
            <w:rFonts w:hint="eastAsia"/>
            <w:color w:val="FF0000"/>
            <w:rPrChange w:id="234" w:author="Ruby 張" w:date="2022-10-11T15:57:00Z">
              <w:rPr>
                <w:rFonts w:hint="eastAsia"/>
                <w:color w:val="000000"/>
              </w:rPr>
            </w:rPrChange>
          </w:rPr>
          <w:t>。</w:t>
        </w:r>
      </w:ins>
      <w:ins w:id="235" w:author="cscs0192" w:date="2022-10-08T12:17:00Z">
        <w:r w:rsidRPr="00706515">
          <w:rPr>
            <w:rFonts w:hint="eastAsia"/>
            <w:color w:val="FF0000"/>
            <w:rPrChange w:id="236" w:author="Ruby 張" w:date="2022-10-11T15:57:00Z">
              <w:rPr>
                <w:rFonts w:hint="eastAsia"/>
                <w:color w:val="000000"/>
              </w:rPr>
            </w:rPrChange>
          </w:rPr>
          <w:t>手術選擇上</w:t>
        </w:r>
      </w:ins>
      <w:ins w:id="237" w:author="cscs0192" w:date="2022-10-08T12:18:00Z">
        <w:r w:rsidRPr="00706515">
          <w:rPr>
            <w:rFonts w:hint="eastAsia"/>
            <w:color w:val="FF0000"/>
            <w:rPrChange w:id="238" w:author="Ruby 張" w:date="2022-10-11T15:57:00Z">
              <w:rPr>
                <w:rFonts w:hint="eastAsia"/>
                <w:color w:val="000000"/>
              </w:rPr>
            </w:rPrChange>
          </w:rPr>
          <w:t>，目前主流以低侵襲性微創手術為主</w:t>
        </w:r>
      </w:ins>
      <w:r w:rsidR="00E66088">
        <w:rPr>
          <w:rFonts w:hint="eastAsia"/>
          <w:color w:val="FF0000"/>
        </w:rPr>
        <w:t>[</w:t>
      </w:r>
      <w:r w:rsidR="00E66088">
        <w:rPr>
          <w:color w:val="FF0000"/>
        </w:rPr>
        <w:t>g][h]</w:t>
      </w:r>
      <w:ins w:id="239" w:author="cscs0192" w:date="2022-10-08T12:18:00Z">
        <w:r w:rsidRPr="00706515">
          <w:rPr>
            <w:rFonts w:hint="eastAsia"/>
            <w:color w:val="FF0000"/>
            <w:rPrChange w:id="240" w:author="Ruby 張" w:date="2022-10-11T15:57:00Z">
              <w:rPr>
                <w:rFonts w:hint="eastAsia"/>
                <w:color w:val="000000"/>
              </w:rPr>
            </w:rPrChange>
          </w:rPr>
          <w:t>，可減少肌肉</w:t>
        </w:r>
      </w:ins>
      <w:ins w:id="241" w:author="cscs0192" w:date="2022-10-08T12:19:00Z">
        <w:r w:rsidRPr="00706515">
          <w:rPr>
            <w:rFonts w:hint="eastAsia"/>
            <w:color w:val="FF0000"/>
            <w:rPrChange w:id="242" w:author="Ruby 張" w:date="2022-10-11T15:57:00Z">
              <w:rPr>
                <w:rFonts w:hint="eastAsia"/>
                <w:color w:val="000000"/>
              </w:rPr>
            </w:rPrChange>
          </w:rPr>
          <w:t>、韌帶</w:t>
        </w:r>
      </w:ins>
      <w:ins w:id="243" w:author="cscs0192" w:date="2022-10-08T12:18:00Z">
        <w:r w:rsidRPr="00706515">
          <w:rPr>
            <w:rFonts w:hint="eastAsia"/>
            <w:color w:val="FF0000"/>
            <w:rPrChange w:id="244" w:author="Ruby 張" w:date="2022-10-11T15:57:00Z">
              <w:rPr>
                <w:rFonts w:hint="eastAsia"/>
                <w:color w:val="000000"/>
              </w:rPr>
            </w:rPrChange>
          </w:rPr>
          <w:t>損傷及組織沾黏程度。</w:t>
        </w:r>
      </w:ins>
      <w:ins w:id="245" w:author="cscs0192" w:date="2022-10-08T12:15:00Z">
        <w:r w:rsidRPr="00706515">
          <w:rPr>
            <w:rFonts w:hint="eastAsia"/>
            <w:color w:val="FF0000"/>
            <w:rPrChange w:id="246" w:author="Ruby 張" w:date="2022-10-11T15:57:00Z">
              <w:rPr>
                <w:rFonts w:hint="eastAsia"/>
                <w:color w:val="000000"/>
              </w:rPr>
            </w:rPrChange>
          </w:rPr>
          <w:t>脊椎內視鏡</w:t>
        </w:r>
      </w:ins>
      <w:ins w:id="247" w:author="cscs0192" w:date="2022-10-08T12:16:00Z">
        <w:r w:rsidRPr="00706515">
          <w:rPr>
            <w:rFonts w:hint="eastAsia"/>
            <w:color w:val="FF0000"/>
            <w:rPrChange w:id="248" w:author="Ruby 張" w:date="2022-10-11T15:57:00Z">
              <w:rPr>
                <w:rFonts w:hint="eastAsia"/>
                <w:color w:val="000000"/>
              </w:rPr>
            </w:rPrChange>
          </w:rPr>
          <w:t>輔助椎管</w:t>
        </w:r>
      </w:ins>
      <w:ins w:id="249" w:author="cscs0192" w:date="2022-10-08T12:15:00Z">
        <w:r w:rsidRPr="00706515">
          <w:rPr>
            <w:rFonts w:hint="eastAsia"/>
            <w:color w:val="FF0000"/>
            <w:rPrChange w:id="250" w:author="Ruby 張" w:date="2022-10-11T15:57:00Z">
              <w:rPr>
                <w:rFonts w:hint="eastAsia"/>
                <w:color w:val="000000"/>
              </w:rPr>
            </w:rPrChange>
          </w:rPr>
          <w:t>減壓</w:t>
        </w:r>
      </w:ins>
      <w:ins w:id="251" w:author="cscs0192" w:date="2022-10-08T12:16:00Z">
        <w:r w:rsidRPr="00706515">
          <w:rPr>
            <w:rFonts w:hint="eastAsia"/>
            <w:color w:val="FF0000"/>
            <w:rPrChange w:id="252" w:author="Ruby 張" w:date="2022-10-11T15:57:00Z">
              <w:rPr>
                <w:rFonts w:hint="eastAsia"/>
                <w:color w:val="000000"/>
              </w:rPr>
            </w:rPrChange>
          </w:rPr>
          <w:t>手術</w:t>
        </w:r>
      </w:ins>
      <w:ins w:id="253" w:author="cscs0192" w:date="2022-10-08T12:20:00Z">
        <w:r w:rsidRPr="00706515">
          <w:rPr>
            <w:rFonts w:hint="eastAsia"/>
            <w:color w:val="FF0000"/>
            <w:rPrChange w:id="254" w:author="Ruby 張" w:date="2022-10-11T15:57:00Z">
              <w:rPr>
                <w:rFonts w:hint="eastAsia"/>
                <w:color w:val="000000"/>
              </w:rPr>
            </w:rPrChange>
          </w:rPr>
          <w:t>於</w:t>
        </w:r>
        <w:r w:rsidRPr="00706515">
          <w:rPr>
            <w:color w:val="FF0000"/>
            <w:rPrChange w:id="255" w:author="Ruby 張" w:date="2022-10-11T15:57:00Z">
              <w:rPr>
                <w:color w:val="000000"/>
              </w:rPr>
            </w:rPrChange>
          </w:rPr>
          <w:t>2010</w:t>
        </w:r>
        <w:r w:rsidRPr="00706515">
          <w:rPr>
            <w:rFonts w:hint="eastAsia"/>
            <w:color w:val="FF0000"/>
            <w:rPrChange w:id="256" w:author="Ruby 張" w:date="2022-10-11T15:57:00Z">
              <w:rPr>
                <w:rFonts w:hint="eastAsia"/>
                <w:color w:val="000000"/>
              </w:rPr>
            </w:rPrChange>
          </w:rPr>
          <w:t>年左右開始發展，</w:t>
        </w:r>
      </w:ins>
      <w:ins w:id="257" w:author="cscs0192" w:date="2022-10-08T12:21:00Z">
        <w:r w:rsidRPr="00706515">
          <w:rPr>
            <w:rFonts w:hint="eastAsia"/>
            <w:color w:val="FF0000"/>
            <w:rPrChange w:id="258" w:author="Ruby 張" w:date="2022-10-11T15:57:00Z">
              <w:rPr>
                <w:rFonts w:hint="eastAsia"/>
                <w:color w:val="000000"/>
              </w:rPr>
            </w:rPrChange>
          </w:rPr>
          <w:t>有</w:t>
        </w:r>
      </w:ins>
      <w:ins w:id="259" w:author="cscs0192" w:date="2022-10-08T12:20:00Z">
        <w:r w:rsidRPr="00706515">
          <w:rPr>
            <w:rFonts w:hint="eastAsia"/>
            <w:color w:val="FF0000"/>
            <w:rPrChange w:id="260" w:author="Ruby 張" w:date="2022-10-11T15:57:00Z">
              <w:rPr>
                <w:rFonts w:hint="eastAsia"/>
                <w:color w:val="000000"/>
              </w:rPr>
            </w:rPrChange>
          </w:rPr>
          <w:t>良好的預後</w:t>
        </w:r>
      </w:ins>
      <w:ins w:id="261" w:author="cscs0192" w:date="2022-10-08T12:21:00Z">
        <w:r w:rsidRPr="00706515">
          <w:rPr>
            <w:rFonts w:hint="eastAsia"/>
            <w:color w:val="FF0000"/>
            <w:rPrChange w:id="262" w:author="Ruby 張" w:date="2022-10-11T15:57:00Z">
              <w:rPr>
                <w:rFonts w:hint="eastAsia"/>
                <w:color w:val="000000"/>
              </w:rPr>
            </w:rPrChange>
          </w:rPr>
          <w:t>報告發表，可作</w:t>
        </w:r>
      </w:ins>
      <w:ins w:id="263" w:author="cscs0192" w:date="2022-10-08T12:16:00Z">
        <w:r w:rsidRPr="00706515">
          <w:rPr>
            <w:rFonts w:hint="eastAsia"/>
            <w:color w:val="FF0000"/>
            <w:rPrChange w:id="264" w:author="Ruby 張" w:date="2022-10-11T15:57:00Z">
              <w:rPr>
                <w:rFonts w:hint="eastAsia"/>
                <w:color w:val="000000"/>
              </w:rPr>
            </w:rPrChange>
          </w:rPr>
          <w:t>為</w:t>
        </w:r>
      </w:ins>
      <w:ins w:id="265" w:author="cscs0192" w:date="2022-10-08T12:19:00Z">
        <w:r w:rsidRPr="00706515">
          <w:rPr>
            <w:rFonts w:hint="eastAsia"/>
            <w:color w:val="FF0000"/>
            <w:rPrChange w:id="266" w:author="Ruby 張" w:date="2022-10-11T15:57:00Z">
              <w:rPr>
                <w:rFonts w:hint="eastAsia"/>
                <w:color w:val="000000"/>
              </w:rPr>
            </w:rPrChange>
          </w:rPr>
          <w:t>低侵襲</w:t>
        </w:r>
      </w:ins>
      <w:ins w:id="267" w:author="cscs0192" w:date="2022-10-08T12:21:00Z">
        <w:r w:rsidRPr="00706515">
          <w:rPr>
            <w:rFonts w:hint="eastAsia"/>
            <w:color w:val="FF0000"/>
            <w:rPrChange w:id="268" w:author="Ruby 張" w:date="2022-10-11T15:57:00Z">
              <w:rPr>
                <w:rFonts w:hint="eastAsia"/>
                <w:color w:val="000000"/>
              </w:rPr>
            </w:rPrChange>
          </w:rPr>
          <w:t>性</w:t>
        </w:r>
      </w:ins>
      <w:ins w:id="269" w:author="cscs0192" w:date="2022-10-08T12:19:00Z">
        <w:r w:rsidRPr="00706515">
          <w:rPr>
            <w:rFonts w:hint="eastAsia"/>
            <w:color w:val="FF0000"/>
            <w:rPrChange w:id="270" w:author="Ruby 張" w:date="2022-10-11T15:57:00Z">
              <w:rPr>
                <w:rFonts w:hint="eastAsia"/>
                <w:color w:val="000000"/>
              </w:rPr>
            </w:rPrChange>
          </w:rPr>
          <w:t>手術</w:t>
        </w:r>
      </w:ins>
      <w:ins w:id="271" w:author="cscs0192" w:date="2022-10-08T12:22:00Z">
        <w:r w:rsidRPr="00706515">
          <w:rPr>
            <w:rFonts w:hint="eastAsia"/>
            <w:color w:val="FF0000"/>
            <w:rPrChange w:id="272" w:author="Ruby 張" w:date="2022-10-11T15:57:00Z">
              <w:rPr>
                <w:rFonts w:hint="eastAsia"/>
                <w:color w:val="000000"/>
              </w:rPr>
            </w:rPrChange>
          </w:rPr>
          <w:t>選擇</w:t>
        </w:r>
      </w:ins>
      <w:ins w:id="273" w:author="cscs0192" w:date="2022-10-08T12:19:00Z">
        <w:r w:rsidRPr="00706515">
          <w:rPr>
            <w:rFonts w:hint="eastAsia"/>
            <w:color w:val="FF0000"/>
            <w:rPrChange w:id="274" w:author="Ruby 張" w:date="2022-10-11T15:57:00Z">
              <w:rPr>
                <w:rFonts w:hint="eastAsia"/>
                <w:color w:val="000000"/>
              </w:rPr>
            </w:rPrChange>
          </w:rPr>
          <w:t>之一</w:t>
        </w:r>
      </w:ins>
      <w:r w:rsidR="00E66088">
        <w:rPr>
          <w:rFonts w:hint="eastAsia"/>
          <w:color w:val="FF0000"/>
        </w:rPr>
        <w:t>[</w:t>
      </w:r>
      <w:r w:rsidR="00E66088">
        <w:rPr>
          <w:color w:val="FF0000"/>
        </w:rPr>
        <w:t>i]</w:t>
      </w:r>
      <w:r w:rsidR="004E621E">
        <w:rPr>
          <w:color w:val="FF0000"/>
        </w:rPr>
        <w:t>[j]</w:t>
      </w:r>
      <w:ins w:id="275" w:author="cscs0192" w:date="2022-10-08T12:22:00Z">
        <w:del w:id="276" w:author="Ruby 張" w:date="2022-10-11T15:56:00Z">
          <w:r w:rsidRPr="00706515">
            <w:rPr>
              <w:rFonts w:hint="eastAsia"/>
              <w:color w:val="FF0000"/>
              <w:rPrChange w:id="277" w:author="Ruby 張" w:date="2022-10-11T15:57:00Z">
                <w:rPr>
                  <w:rFonts w:hint="eastAsia"/>
                  <w:color w:val="000000"/>
                </w:rPr>
              </w:rPrChange>
            </w:rPr>
            <w:delText>。</w:delText>
          </w:r>
        </w:del>
      </w:ins>
      <w:del w:id="278" w:author="cscs0192" w:date="2022-10-08T11:43:00Z">
        <w:r w:rsidRPr="00706515">
          <w:rPr>
            <w:rFonts w:hint="eastAsia"/>
            <w:color w:val="FF0000"/>
            <w:rPrChange w:id="279" w:author="Ruby 張" w:date="2022-10-11T15:57:00Z">
              <w:rPr>
                <w:rFonts w:hint="eastAsia"/>
                <w:color w:val="000000"/>
              </w:rPr>
            </w:rPrChange>
          </w:rPr>
          <w:delText>最</w:delText>
        </w:r>
      </w:del>
      <w:del w:id="280" w:author="cscs0192" w:date="2022-10-08T12:15:00Z">
        <w:r w:rsidRPr="00706515">
          <w:rPr>
            <w:rFonts w:hint="eastAsia"/>
            <w:color w:val="FF0000"/>
            <w:rPrChange w:id="281" w:author="Ruby 張" w:date="2022-10-11T15:57:00Z">
              <w:rPr>
                <w:rFonts w:hint="eastAsia"/>
                <w:color w:val="000000"/>
              </w:rPr>
            </w:rPrChange>
          </w:rPr>
          <w:delText>常見的原因</w:delText>
        </w:r>
      </w:del>
      <w:del w:id="282" w:author="cscs0192" w:date="2022-10-06T23:25:00Z">
        <w:r w:rsidRPr="00706515">
          <w:rPr>
            <w:rFonts w:hint="eastAsia"/>
            <w:color w:val="FF0000"/>
            <w:rPrChange w:id="283" w:author="Ruby 張" w:date="2022-10-11T15:57:00Z">
              <w:rPr>
                <w:rFonts w:hint="eastAsia"/>
                <w:color w:val="000000"/>
              </w:rPr>
            </w:rPrChange>
          </w:rPr>
          <w:delText>是老年人的退化性變化，</w:delText>
        </w:r>
        <w:r w:rsidRPr="00706515">
          <w:rPr>
            <w:color w:val="FF0000"/>
            <w:rPrChange w:id="284" w:author="Ruby 張" w:date="2022-10-11T15:57:00Z">
              <w:rPr>
                <w:color w:val="000000"/>
              </w:rPr>
            </w:rPrChange>
          </w:rPr>
          <w:delText>LSS</w:delText>
        </w:r>
        <w:r w:rsidRPr="00706515">
          <w:rPr>
            <w:rFonts w:hint="eastAsia"/>
            <w:color w:val="FF0000"/>
            <w:rPrChange w:id="285" w:author="Ruby 張" w:date="2022-10-11T15:57:00Z">
              <w:rPr>
                <w:rFonts w:hint="eastAsia"/>
                <w:color w:val="000000"/>
              </w:rPr>
            </w:rPrChange>
          </w:rPr>
          <w:delText>的診斷更為普遍，可能與更好地獲得先進的診斷成像和人口老齡化相關</w:delText>
        </w:r>
      </w:del>
      <w:del w:id="286" w:author="cscs0192" w:date="2022-10-08T12:15:00Z">
        <w:r w:rsidRPr="00706515">
          <w:rPr>
            <w:color w:val="FF0000"/>
            <w:rPrChange w:id="287" w:author="Ruby 張" w:date="2022-10-11T15:57:00Z">
              <w:rPr>
                <w:color w:val="000000"/>
              </w:rPr>
            </w:rPrChange>
          </w:rPr>
          <w:delText>[2]</w:delText>
        </w:r>
        <w:r w:rsidRPr="00706515">
          <w:rPr>
            <w:rFonts w:hint="eastAsia"/>
            <w:color w:val="FF0000"/>
            <w:rPrChange w:id="288" w:author="Ruby 張" w:date="2022-10-11T15:57:00Z">
              <w:rPr>
                <w:rFonts w:hint="eastAsia"/>
                <w:color w:val="000000"/>
              </w:rPr>
            </w:rPrChange>
          </w:rPr>
          <w:delText>。</w:delText>
        </w:r>
      </w:del>
      <w:del w:id="289" w:author="cscs0192" w:date="2022-10-06T23:26:00Z">
        <w:r w:rsidRPr="00706515">
          <w:rPr>
            <w:color w:val="FF0000"/>
            <w:rPrChange w:id="290" w:author="Ruby 張" w:date="2022-10-11T15:57:00Z">
              <w:rPr>
                <w:color w:val="000000"/>
              </w:rPr>
            </w:rPrChange>
          </w:rPr>
          <w:delText>LSS</w:delText>
        </w:r>
        <w:r w:rsidRPr="00706515">
          <w:rPr>
            <w:rFonts w:hint="eastAsia"/>
            <w:color w:val="FF0000"/>
            <w:rPrChange w:id="291" w:author="Ruby 張" w:date="2022-10-11T15:57:00Z">
              <w:rPr>
                <w:rFonts w:hint="eastAsia"/>
                <w:color w:val="000000"/>
              </w:rPr>
            </w:rPrChange>
          </w:rPr>
          <w:delText>是一種嚴重的脊椎退化性疾病，可能導致嚴重的步態障礙而影響患者的生活，也和疾病的死亡率相關</w:delText>
        </w:r>
      </w:del>
      <w:del w:id="292" w:author="cscs0192" w:date="2022-10-08T12:15:00Z">
        <w:r w:rsidRPr="00706515">
          <w:rPr>
            <w:rFonts w:hint="eastAsia"/>
            <w:color w:val="FF0000"/>
            <w:rPrChange w:id="293" w:author="Ruby 張" w:date="2022-10-11T15:57:00Z">
              <w:rPr>
                <w:rFonts w:hint="eastAsia"/>
                <w:color w:val="000000"/>
              </w:rPr>
            </w:rPrChange>
          </w:rPr>
          <w:delText>，患者的治療依據</w:delText>
        </w:r>
      </w:del>
      <w:del w:id="294" w:author="cscs0192" w:date="2022-10-06T23:26:00Z">
        <w:r w:rsidRPr="00706515">
          <w:rPr>
            <w:rFonts w:hint="eastAsia"/>
            <w:color w:val="FF0000"/>
            <w:rPrChange w:id="295" w:author="Ruby 張" w:date="2022-10-11T15:57:00Z">
              <w:rPr>
                <w:rFonts w:hint="eastAsia"/>
                <w:color w:val="000000"/>
              </w:rPr>
            </w:rPrChange>
          </w:rPr>
          <w:delText>神經壓迫的程度而定，可分為保守治療和侵入式治療</w:delText>
        </w:r>
      </w:del>
      <w:del w:id="296" w:author="Ruby 張" w:date="2022-10-11T15:56:00Z">
        <w:r w:rsidRPr="00706515">
          <w:rPr>
            <w:rFonts w:hint="eastAsia"/>
            <w:color w:val="FF0000"/>
            <w:rPrChange w:id="297" w:author="Ruby 張" w:date="2022-10-11T15:57:00Z">
              <w:rPr>
                <w:rFonts w:hint="eastAsia"/>
                <w:color w:val="000000"/>
              </w:rPr>
            </w:rPrChange>
          </w:rPr>
          <w:delText>。</w:delText>
        </w:r>
      </w:del>
      <w:del w:id="298" w:author="cscs0192" w:date="2022-10-06T23:26:00Z">
        <w:r w:rsidRPr="00706515">
          <w:rPr>
            <w:rFonts w:hint="eastAsia"/>
            <w:color w:val="FF0000"/>
            <w:rPrChange w:id="299" w:author="Ruby 張" w:date="2022-10-11T15:57:00Z">
              <w:rPr>
                <w:rFonts w:hint="eastAsia"/>
                <w:color w:val="000000"/>
              </w:rPr>
            </w:rPrChange>
          </w:rPr>
          <w:delText>腰椎減壓手術是腰椎管狹窄症</w:delText>
        </w:r>
        <w:r w:rsidRPr="00706515">
          <w:rPr>
            <w:color w:val="FF0000"/>
            <w:rPrChange w:id="300" w:author="Ruby 張" w:date="2022-10-11T15:57:00Z">
              <w:rPr>
                <w:color w:val="000000"/>
              </w:rPr>
            </w:rPrChange>
          </w:rPr>
          <w:delText>(LSS)</w:delText>
        </w:r>
        <w:r w:rsidRPr="00706515">
          <w:rPr>
            <w:rFonts w:hint="eastAsia"/>
            <w:color w:val="FF0000"/>
            <w:rPrChange w:id="301" w:author="Ruby 張" w:date="2022-10-11T15:57:00Z">
              <w:rPr>
                <w:rFonts w:hint="eastAsia"/>
                <w:color w:val="000000"/>
              </w:rPr>
            </w:rPrChange>
          </w:rPr>
          <w:delText>最常見的手術治療方法之一，可以預防長期疼痛、殘疾和最終的神經根損傷</w:delText>
        </w:r>
        <w:r w:rsidRPr="00706515">
          <w:rPr>
            <w:color w:val="FF0000"/>
            <w:rPrChange w:id="302" w:author="Ruby 張" w:date="2022-10-11T15:57:00Z">
              <w:rPr>
                <w:color w:val="000000"/>
              </w:rPr>
            </w:rPrChange>
          </w:rPr>
          <w:delText>[</w:delText>
        </w:r>
      </w:del>
      <w:del w:id="303" w:author="Ruby 張" w:date="2022-10-11T15:56:00Z">
        <w:r w:rsidRPr="00706515">
          <w:rPr>
            <w:color w:val="FF0000"/>
            <w:rPrChange w:id="304" w:author="Ruby 張" w:date="2022-10-11T15:57:00Z">
              <w:rPr>
                <w:color w:val="000000"/>
              </w:rPr>
            </w:rPrChange>
          </w:rPr>
          <w:delText>3]</w:delText>
        </w:r>
      </w:del>
      <w:r w:rsidRPr="00706515">
        <w:rPr>
          <w:rFonts w:hint="eastAsia"/>
          <w:color w:val="FF0000"/>
          <w:rPrChange w:id="305" w:author="Ruby 張" w:date="2022-10-11T15:57:00Z">
            <w:rPr>
              <w:rFonts w:hint="eastAsia"/>
              <w:color w:val="000000"/>
            </w:rPr>
          </w:rPrChange>
        </w:rPr>
        <w:t>。</w:t>
      </w:r>
    </w:p>
    <w:p w:rsidR="007C7390" w:rsidRDefault="007C7390" w:rsidP="002621BF">
      <w:pPr>
        <w:spacing w:line="360" w:lineRule="auto"/>
        <w:ind w:firstLine="480"/>
        <w:jc w:val="both"/>
        <w:rPr>
          <w:color w:val="000000"/>
        </w:rPr>
      </w:pPr>
      <w:r>
        <w:rPr>
          <w:rFonts w:hint="eastAsia"/>
          <w:color w:val="000000"/>
        </w:rPr>
        <w:t>步態分析是對人類行走行為參數的系統性評估，可廣泛地應用於各種應用，尤其是各種功能障礙相關病理步態的臨床研究</w:t>
      </w:r>
      <w:r>
        <w:rPr>
          <w:rFonts w:hint="eastAsia"/>
          <w:color w:val="000000"/>
        </w:rPr>
        <w:t>[4]</w:t>
      </w:r>
      <w:r>
        <w:rPr>
          <w:rFonts w:hint="eastAsia"/>
          <w:color w:val="000000"/>
        </w:rPr>
        <w:t>。</w:t>
      </w:r>
      <w:r w:rsidR="003E1BDF">
        <w:rPr>
          <w:rFonts w:hint="eastAsia"/>
          <w:color w:val="000000"/>
        </w:rPr>
        <w:t>傳統的步態分析，被限制在實驗室中的壓力墊或是視覺動作捕捉。然而，由於受控環境會影響受測者的行走範圍，所以結果的驗證雖是準確的，但是針對生活上各種狀態的涵蓋較不全面且不</w:t>
      </w:r>
      <w:r w:rsidR="003E1BDF">
        <w:rPr>
          <w:rFonts w:hint="eastAsia"/>
          <w:color w:val="000000"/>
        </w:rPr>
        <w:lastRenderedPageBreak/>
        <w:t>完整。鑑於步態分析的定義是描述自然的步行，因此更適合評估長時間步行的步態，</w:t>
      </w:r>
      <w:r w:rsidR="003A712D" w:rsidRPr="003A712D">
        <w:rPr>
          <w:rFonts w:hint="eastAsia"/>
          <w:color w:val="000000"/>
        </w:rPr>
        <w:t>最重要的要件是在不受限制的條件下，能進行完整且全面性的步態。</w:t>
      </w:r>
    </w:p>
    <w:p w:rsidR="002621BF" w:rsidRDefault="00CE2856" w:rsidP="00072242">
      <w:pPr>
        <w:spacing w:line="360" w:lineRule="auto"/>
        <w:ind w:firstLine="480"/>
        <w:jc w:val="both"/>
        <w:rPr>
          <w:color w:val="000000"/>
        </w:rPr>
      </w:pPr>
      <w:r>
        <w:rPr>
          <w:noProof/>
        </w:rPr>
        <w:pict>
          <v:shapetype id="_x0000_t202" coordsize="21600,21600" o:spt="202" path="m,l,21600r21600,l21600,xe">
            <v:stroke joinstyle="miter"/>
            <v:path gradientshapeok="t" o:connecttype="rect"/>
          </v:shapetype>
          <v:shape id="文字方塊 61" o:spid="_x0000_s1060" type="#_x0000_t202" style="position:absolute;left:0;text-align:left;margin-left:33.9pt;margin-top:198.35pt;width:348.7pt;height:27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" filled="f" stroked="f">
            <v:textbox style="mso-fit-shape-to-text:t" inset="0,0,0,0">
              <w:txbxContent>
                <w:p w:rsidR="0084215C" w:rsidRPr="00C918C1" w:rsidRDefault="0084215C" w:rsidP="00C918C1">
                  <w:pPr>
                    <w:spacing w:line="360" w:lineRule="auto"/>
                    <w:ind w:firstLine="480"/>
                    <w:jc w:val="center"/>
                    <w:rPr>
                      <w:rFonts w:ascii="標楷體" w:eastAsia="標楷體" w:hAnsi="標楷體"/>
                    </w:rPr>
                  </w:pPr>
                  <w:bookmarkStart w:id="306" w:name="_Toc108984047"/>
                  <w:r w:rsidRPr="00C918C1">
                    <w:rPr>
                      <w:rFonts w:ascii="標楷體" w:eastAsia="標楷體" w:hAnsi="標楷體" w:hint="eastAsia"/>
                    </w:rPr>
                    <w:t xml:space="preserve">圖 </w:t>
                  </w:r>
                  <w:r w:rsidR="00706515" w:rsidRPr="00C918C1">
                    <w:rPr>
                      <w:rFonts w:ascii="標楷體" w:eastAsia="標楷體" w:hAnsi="標楷體"/>
                    </w:rPr>
                    <w:fldChar w:fldCharType="begin"/>
                  </w:r>
                  <w:r w:rsidRPr="00C918C1">
                    <w:rPr>
                      <w:rFonts w:ascii="標楷體" w:eastAsia="標楷體" w:hAnsi="標楷體"/>
                    </w:rPr>
                    <w:instrText xml:space="preserve"> </w:instrText>
                  </w:r>
                  <w:r w:rsidRPr="00C918C1">
                    <w:rPr>
                      <w:rFonts w:ascii="標楷體" w:eastAsia="標楷體" w:hAnsi="標楷體" w:hint="eastAsia"/>
                    </w:rPr>
                    <w:instrText>SEQ 圖 \* ARABIC</w:instrText>
                  </w:r>
                  <w:r w:rsidRPr="00C918C1">
                    <w:rPr>
                      <w:rFonts w:ascii="標楷體" w:eastAsia="標楷體" w:hAnsi="標楷體"/>
                    </w:rPr>
                    <w:instrText xml:space="preserve"> </w:instrText>
                  </w:r>
                  <w:r w:rsidR="00706515" w:rsidRPr="00C918C1">
                    <w:rPr>
                      <w:rFonts w:ascii="標楷體" w:eastAsia="標楷體" w:hAnsi="標楷體"/>
                    </w:rPr>
                    <w:fldChar w:fldCharType="separate"/>
                  </w:r>
                  <w:r w:rsidR="00163BD5">
                    <w:rPr>
                      <w:rFonts w:ascii="標楷體" w:eastAsia="標楷體" w:hAnsi="標楷體"/>
                      <w:noProof/>
                    </w:rPr>
                    <w:t>1</w:t>
                  </w:r>
                  <w:r w:rsidR="00706515" w:rsidRPr="00C918C1">
                    <w:rPr>
                      <w:rFonts w:ascii="標楷體" w:eastAsia="標楷體" w:hAnsi="標楷體"/>
                    </w:rPr>
                    <w:fldChar w:fldCharType="end"/>
                  </w:r>
                  <w:r>
                    <w:rPr>
                      <w:rFonts w:ascii="標楷體" w:eastAsia="標楷體" w:hAnsi="標楷體" w:hint="eastAsia"/>
                    </w:rPr>
                    <w:t>：</w:t>
                  </w:r>
                  <w:r w:rsidRPr="00C918C1">
                    <w:rPr>
                      <w:rFonts w:ascii="標楷體" w:eastAsia="標楷體" w:hAnsi="標楷體" w:hint="eastAsia"/>
                    </w:rPr>
                    <w:t>步態週期</w:t>
                  </w:r>
                  <w:bookmarkEnd w:id="306"/>
                </w:p>
              </w:txbxContent>
            </v:textbox>
            <w10:wrap type="square"/>
          </v:shape>
        </w:pict>
      </w:r>
      <w:r w:rsidR="008E2CDA" w:rsidRPr="008E2CDA">
        <w:rPr>
          <w:noProof/>
          <w:color w:val="000000"/>
        </w:rPr>
        <w:drawing>
          <wp:anchor distT="0" distB="0" distL="114300" distR="114300" simplePos="0" relativeHeight="251652608" behindDoc="0" locked="0" layoutInCell="1" allowOverlap="1">
            <wp:simplePos x="0" y="0"/>
            <wp:positionH relativeFrom="column">
              <wp:posOffset>71396</wp:posOffset>
            </wp:positionH>
            <wp:positionV relativeFrom="paragraph">
              <wp:posOffset>270040</wp:posOffset>
            </wp:positionV>
            <wp:extent cx="5400040" cy="2188210"/>
            <wp:effectExtent l="0" t="0" r="0" b="254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400040" cy="2188210"/>
                    </a:xfrm>
                    <a:prstGeom prst="rect">
                      <a:avLst/>
                    </a:prstGeom>
                  </pic:spPr>
                </pic:pic>
              </a:graphicData>
            </a:graphic>
          </wp:anchor>
        </w:drawing>
      </w:r>
      <w:r w:rsidR="003E1BDF">
        <w:rPr>
          <w:rFonts w:hint="eastAsia"/>
          <w:color w:val="000000"/>
        </w:rPr>
        <w:t>走路的步態是由數個步態事件所組成，一個完整的步態週期</w:t>
      </w:r>
      <w:r w:rsidR="003E1BDF">
        <w:rPr>
          <w:rFonts w:hint="eastAsia"/>
          <w:color w:val="000000"/>
        </w:rPr>
        <w:t>(</w:t>
      </w:r>
      <w:r w:rsidR="003E1BDF">
        <w:rPr>
          <w:rFonts w:hint="eastAsia"/>
          <w:color w:val="000000"/>
        </w:rPr>
        <w:t>圖</w:t>
      </w:r>
      <w:r w:rsidR="001F11C2">
        <w:rPr>
          <w:rFonts w:hint="eastAsia"/>
          <w:color w:val="000000"/>
        </w:rPr>
        <w:t>1</w:t>
      </w:r>
      <w:r w:rsidR="00D81846">
        <w:rPr>
          <w:rFonts w:hint="eastAsia"/>
          <w:color w:val="000000"/>
        </w:rPr>
        <w:t>所示</w:t>
      </w:r>
      <w:r w:rsidR="003E1BDF">
        <w:rPr>
          <w:rFonts w:hint="eastAsia"/>
          <w:color w:val="000000"/>
        </w:rPr>
        <w:t>)</w:t>
      </w:r>
      <w:r w:rsidR="003E1BDF">
        <w:rPr>
          <w:rFonts w:hint="eastAsia"/>
          <w:color w:val="000000"/>
        </w:rPr>
        <w:t>可以量測從一側腳趾離地事件到下一個</w:t>
      </w:r>
      <w:r w:rsidR="003A712D">
        <w:rPr>
          <w:rFonts w:hint="eastAsia"/>
          <w:color w:val="000000"/>
        </w:rPr>
        <w:t>腳趾離地</w:t>
      </w:r>
      <w:r w:rsidR="003E1BDF">
        <w:rPr>
          <w:rFonts w:hint="eastAsia"/>
          <w:color w:val="000000"/>
        </w:rPr>
        <w:t>事件</w:t>
      </w:r>
      <w:r w:rsidR="003A712D">
        <w:rPr>
          <w:color w:val="000000"/>
        </w:rPr>
        <w:t>[</w:t>
      </w:r>
      <w:r w:rsidR="003A712D">
        <w:rPr>
          <w:rFonts w:hint="eastAsia"/>
          <w:color w:val="000000"/>
        </w:rPr>
        <w:t>5</w:t>
      </w:r>
      <w:r w:rsidR="003A712D">
        <w:rPr>
          <w:color w:val="000000"/>
        </w:rPr>
        <w:t>]</w:t>
      </w:r>
      <w:r w:rsidR="003A712D">
        <w:rPr>
          <w:rFonts w:hint="eastAsia"/>
          <w:color w:val="000000"/>
        </w:rPr>
        <w:t>[6]</w:t>
      </w:r>
      <w:r w:rsidR="003E1BDF">
        <w:rPr>
          <w:rFonts w:hint="eastAsia"/>
          <w:color w:val="000000"/>
        </w:rPr>
        <w:t>。一個完整的步態週期包含站立時期和擺動時期，其中</w:t>
      </w:r>
      <w:r w:rsidR="003E1BDF">
        <w:rPr>
          <w:rFonts w:hint="eastAsia"/>
          <w:color w:val="000000"/>
        </w:rPr>
        <w:t>40%</w:t>
      </w:r>
      <w:r w:rsidR="003E1BDF">
        <w:rPr>
          <w:rFonts w:hint="eastAsia"/>
          <w:color w:val="000000"/>
        </w:rPr>
        <w:t>為擺動時期，</w:t>
      </w:r>
      <w:r w:rsidR="003E1BDF">
        <w:rPr>
          <w:rFonts w:hint="eastAsia"/>
          <w:color w:val="000000"/>
        </w:rPr>
        <w:t>60%</w:t>
      </w:r>
      <w:r w:rsidR="003E1BDF">
        <w:rPr>
          <w:rFonts w:hint="eastAsia"/>
          <w:color w:val="000000"/>
        </w:rPr>
        <w:t>為站立時期</w:t>
      </w:r>
      <w:r w:rsidR="003E1BDF">
        <w:rPr>
          <w:rFonts w:hint="eastAsia"/>
          <w:color w:val="000000"/>
        </w:rPr>
        <w:t>[</w:t>
      </w:r>
      <w:r w:rsidR="0023054D">
        <w:rPr>
          <w:rFonts w:hint="eastAsia"/>
          <w:color w:val="000000"/>
        </w:rPr>
        <w:t>7</w:t>
      </w:r>
      <w:r w:rsidR="003E1BDF">
        <w:rPr>
          <w:rFonts w:hint="eastAsia"/>
          <w:color w:val="000000"/>
        </w:rPr>
        <w:t>]</w:t>
      </w:r>
      <w:r w:rsidR="003E1BDF">
        <w:rPr>
          <w:rFonts w:hint="eastAsia"/>
          <w:color w:val="000000"/>
        </w:rPr>
        <w:t>。步態週期可分為七個步態事件</w:t>
      </w:r>
      <w:r w:rsidR="00EA760E">
        <w:rPr>
          <w:rFonts w:hint="eastAsia"/>
          <w:color w:val="000000"/>
        </w:rPr>
        <w:t>[</w:t>
      </w:r>
      <w:r w:rsidR="0023054D">
        <w:rPr>
          <w:rFonts w:hint="eastAsia"/>
          <w:color w:val="000000"/>
        </w:rPr>
        <w:t>8</w:t>
      </w:r>
      <w:r w:rsidR="00EA760E">
        <w:rPr>
          <w:rFonts w:hint="eastAsia"/>
          <w:color w:val="000000"/>
        </w:rPr>
        <w:t>]</w:t>
      </w:r>
      <w:r w:rsidR="003E1BDF">
        <w:rPr>
          <w:rFonts w:hint="eastAsia"/>
          <w:color w:val="000000"/>
        </w:rPr>
        <w:t>，分別是</w:t>
      </w:r>
      <w:r w:rsidR="003E1BDF">
        <w:rPr>
          <w:rFonts w:hint="eastAsia"/>
          <w:color w:val="000000"/>
        </w:rPr>
        <w:t>:</w:t>
      </w:r>
      <w:r w:rsidR="003E1BDF">
        <w:rPr>
          <w:rFonts w:hint="eastAsia"/>
          <w:color w:val="000000"/>
        </w:rPr>
        <w:t>站立時期</w:t>
      </w:r>
      <w:r w:rsidR="003E1BDF">
        <w:rPr>
          <w:rFonts w:hint="eastAsia"/>
          <w:color w:val="000000"/>
        </w:rPr>
        <w:t>(</w:t>
      </w:r>
      <w:r w:rsidR="003E1BDF">
        <w:rPr>
          <w:color w:val="000000"/>
        </w:rPr>
        <w:t>Stance phase</w:t>
      </w:r>
      <w:r w:rsidR="003E1BDF">
        <w:rPr>
          <w:rFonts w:hint="eastAsia"/>
          <w:color w:val="000000"/>
        </w:rPr>
        <w:t>)</w:t>
      </w:r>
      <w:r w:rsidR="003E1BDF">
        <w:rPr>
          <w:rFonts w:hint="eastAsia"/>
          <w:color w:val="000000"/>
        </w:rPr>
        <w:t>的事件為腳跟著地</w:t>
      </w:r>
      <w:r w:rsidR="003E1BDF">
        <w:rPr>
          <w:rFonts w:hint="eastAsia"/>
          <w:color w:val="000000"/>
        </w:rPr>
        <w:t>(I</w:t>
      </w:r>
      <w:r w:rsidR="003E1BDF">
        <w:rPr>
          <w:color w:val="000000"/>
        </w:rPr>
        <w:t>nitial contact</w:t>
      </w:r>
      <w:r w:rsidR="003E1BDF">
        <w:rPr>
          <w:rFonts w:hint="eastAsia"/>
          <w:color w:val="000000"/>
        </w:rPr>
        <w:t>)</w:t>
      </w:r>
      <w:r w:rsidR="003E1BDF">
        <w:rPr>
          <w:rFonts w:hint="eastAsia"/>
          <w:color w:val="000000"/>
        </w:rPr>
        <w:t>、反向拇指離地</w:t>
      </w:r>
      <w:r w:rsidR="003E1BDF">
        <w:rPr>
          <w:rFonts w:hint="eastAsia"/>
          <w:color w:val="000000"/>
        </w:rPr>
        <w:t>(O</w:t>
      </w:r>
      <w:r w:rsidR="003E1BDF">
        <w:rPr>
          <w:color w:val="000000"/>
        </w:rPr>
        <w:t>pposite toe off</w:t>
      </w:r>
      <w:r w:rsidR="003E1BDF">
        <w:rPr>
          <w:rFonts w:hint="eastAsia"/>
          <w:color w:val="000000"/>
        </w:rPr>
        <w:t>)</w:t>
      </w:r>
      <w:r w:rsidR="003E1BDF">
        <w:rPr>
          <w:rFonts w:hint="eastAsia"/>
          <w:color w:val="000000"/>
        </w:rPr>
        <w:t>、反向腳跟著地</w:t>
      </w:r>
      <w:r w:rsidR="003E1BDF">
        <w:rPr>
          <w:rFonts w:hint="eastAsia"/>
          <w:color w:val="000000"/>
        </w:rPr>
        <w:t>(</w:t>
      </w:r>
      <w:r w:rsidR="003E1BDF">
        <w:rPr>
          <w:color w:val="000000"/>
        </w:rPr>
        <w:t>Heel rise</w:t>
      </w:r>
      <w:r w:rsidR="003E1BDF">
        <w:rPr>
          <w:rFonts w:hint="eastAsia"/>
          <w:color w:val="000000"/>
        </w:rPr>
        <w:t>)</w:t>
      </w:r>
      <w:r w:rsidR="003E1BDF">
        <w:rPr>
          <w:rFonts w:hint="eastAsia"/>
          <w:color w:val="000000"/>
        </w:rPr>
        <w:t>、反向腳跟著地</w:t>
      </w:r>
      <w:r w:rsidR="003E1BDF">
        <w:rPr>
          <w:rFonts w:hint="eastAsia"/>
          <w:color w:val="000000"/>
        </w:rPr>
        <w:t>(</w:t>
      </w:r>
      <w:r w:rsidR="003E1BDF">
        <w:rPr>
          <w:color w:val="000000"/>
        </w:rPr>
        <w:t>Opposite initial contact</w:t>
      </w:r>
      <w:r w:rsidR="003E1BDF">
        <w:rPr>
          <w:rFonts w:hint="eastAsia"/>
          <w:color w:val="000000"/>
        </w:rPr>
        <w:t>)</w:t>
      </w:r>
      <w:r w:rsidR="003E1BDF">
        <w:rPr>
          <w:rFonts w:hint="eastAsia"/>
          <w:color w:val="000000"/>
        </w:rPr>
        <w:t>，擺動時期</w:t>
      </w:r>
      <w:r w:rsidR="003E1BDF">
        <w:rPr>
          <w:rFonts w:hint="eastAsia"/>
          <w:color w:val="000000"/>
        </w:rPr>
        <w:t>(Sw</w:t>
      </w:r>
      <w:r w:rsidR="003E1BDF">
        <w:rPr>
          <w:color w:val="000000"/>
        </w:rPr>
        <w:t>ing phase</w:t>
      </w:r>
      <w:r w:rsidR="003E1BDF">
        <w:rPr>
          <w:rFonts w:hint="eastAsia"/>
          <w:color w:val="000000"/>
        </w:rPr>
        <w:t>)</w:t>
      </w:r>
      <w:r w:rsidR="003E1BDF">
        <w:rPr>
          <w:rFonts w:hint="eastAsia"/>
          <w:color w:val="000000"/>
        </w:rPr>
        <w:t>的事件為拇指離地</w:t>
      </w:r>
      <w:r w:rsidR="003E1BDF">
        <w:rPr>
          <w:rFonts w:hint="eastAsia"/>
          <w:color w:val="000000"/>
        </w:rPr>
        <w:t>(</w:t>
      </w:r>
      <w:r w:rsidR="003E1BDF">
        <w:rPr>
          <w:color w:val="000000"/>
        </w:rPr>
        <w:t>Toe off</w:t>
      </w:r>
      <w:r w:rsidR="003E1BDF">
        <w:rPr>
          <w:rFonts w:hint="eastAsia"/>
          <w:color w:val="000000"/>
        </w:rPr>
        <w:t>)</w:t>
      </w:r>
      <w:r w:rsidR="003E1BDF">
        <w:rPr>
          <w:rFonts w:hint="eastAsia"/>
          <w:color w:val="000000"/>
        </w:rPr>
        <w:t>、兩腳相鄰</w:t>
      </w:r>
      <w:r w:rsidR="003E1BDF">
        <w:rPr>
          <w:rFonts w:hint="eastAsia"/>
          <w:color w:val="000000"/>
        </w:rPr>
        <w:t>(F</w:t>
      </w:r>
      <w:r w:rsidR="003E1BDF">
        <w:rPr>
          <w:color w:val="000000"/>
        </w:rPr>
        <w:t>eet adjacent</w:t>
      </w:r>
      <w:r w:rsidR="003E1BDF">
        <w:rPr>
          <w:rFonts w:hint="eastAsia"/>
          <w:color w:val="000000"/>
        </w:rPr>
        <w:t>)</w:t>
      </w:r>
      <w:r w:rsidR="003E1BDF">
        <w:rPr>
          <w:rFonts w:hint="eastAsia"/>
          <w:color w:val="000000"/>
        </w:rPr>
        <w:t>與脛骨垂直</w:t>
      </w:r>
      <w:r w:rsidR="003E1BDF">
        <w:rPr>
          <w:rFonts w:hint="eastAsia"/>
          <w:color w:val="000000"/>
        </w:rPr>
        <w:t>(</w:t>
      </w:r>
      <w:r w:rsidR="003E1BDF">
        <w:rPr>
          <w:color w:val="000000"/>
        </w:rPr>
        <w:t>Tibia Vertical</w:t>
      </w:r>
      <w:r w:rsidR="003E1BDF">
        <w:rPr>
          <w:rFonts w:hint="eastAsia"/>
          <w:color w:val="000000"/>
        </w:rPr>
        <w:t>)</w:t>
      </w:r>
      <w:r w:rsidR="003E1BDF">
        <w:rPr>
          <w:rFonts w:hint="eastAsia"/>
          <w:color w:val="000000"/>
        </w:rPr>
        <w:t>。在對步態週期和步態事件進行分割的同時，可以分析不同的步態參數，例如：步頻、站立時間、擺動時間等，了解不同人的步態特徵。</w:t>
      </w:r>
    </w:p>
    <w:p w:rsidR="00C918C1" w:rsidRDefault="00C918C1" w:rsidP="008E2CDA">
      <w:pPr>
        <w:spacing w:line="360" w:lineRule="auto"/>
        <w:ind w:firstLine="480"/>
        <w:jc w:val="both"/>
        <w:rPr>
          <w:color w:val="000000"/>
        </w:rPr>
      </w:pPr>
    </w:p>
    <w:p w:rsidR="00A616CD" w:rsidRPr="00375494" w:rsidRDefault="00A616CD" w:rsidP="00A616CD">
      <w:pPr>
        <w:spacing w:line="360" w:lineRule="auto"/>
        <w:ind w:firstLine="425"/>
        <w:jc w:val="both"/>
        <w:rPr>
          <w:color w:val="FF0000"/>
        </w:rPr>
      </w:pPr>
      <w:r>
        <w:rPr>
          <w:rFonts w:hint="eastAsia"/>
          <w:color w:val="000000"/>
        </w:rPr>
        <w:t>因為可穿戴技術的發展，慣性測量單元</w:t>
      </w:r>
      <w:r>
        <w:rPr>
          <w:rFonts w:hint="eastAsia"/>
          <w:color w:val="000000"/>
        </w:rPr>
        <w:t>(</w:t>
      </w:r>
      <w:r w:rsidR="000B4462" w:rsidRPr="000B4462">
        <w:rPr>
          <w:color w:val="000000"/>
        </w:rPr>
        <w:t>Inertial measurement unit</w:t>
      </w:r>
      <w:r w:rsidR="003A712D">
        <w:rPr>
          <w:rFonts w:hint="eastAsia"/>
          <w:color w:val="000000"/>
        </w:rPr>
        <w:t xml:space="preserve">: </w:t>
      </w:r>
      <w:r>
        <w:rPr>
          <w:rFonts w:hint="eastAsia"/>
          <w:color w:val="000000"/>
        </w:rPr>
        <w:t>IMU)</w:t>
      </w:r>
      <w:r>
        <w:rPr>
          <w:rFonts w:hint="eastAsia"/>
          <w:color w:val="000000"/>
        </w:rPr>
        <w:t>已使用在許多臨床研究中的步態</w:t>
      </w:r>
      <w:r w:rsidR="003A712D">
        <w:rPr>
          <w:rFonts w:hint="eastAsia"/>
          <w:color w:val="000000"/>
        </w:rPr>
        <w:t>量測</w:t>
      </w:r>
      <w:r>
        <w:rPr>
          <w:rFonts w:hint="eastAsia"/>
          <w:color w:val="000000"/>
        </w:rPr>
        <w:t>，作為基於實驗室的運動捕捉系統或儀器，在與傳統的步態</w:t>
      </w:r>
      <w:r w:rsidR="003A712D">
        <w:rPr>
          <w:rFonts w:hint="eastAsia"/>
          <w:color w:val="000000"/>
        </w:rPr>
        <w:t>量測</w:t>
      </w:r>
      <w:r>
        <w:rPr>
          <w:rFonts w:hint="eastAsia"/>
          <w:color w:val="000000"/>
        </w:rPr>
        <w:t>相較之下，應用時更方便、成本更低且受場地限制更少。</w:t>
      </w:r>
      <w:r w:rsidR="00375494" w:rsidRPr="00375494">
        <w:rPr>
          <w:rFonts w:hint="eastAsia"/>
          <w:color w:val="FF0000"/>
        </w:rPr>
        <w:t>此外，</w:t>
      </w:r>
      <w:r w:rsidR="00375494" w:rsidRPr="00375494">
        <w:rPr>
          <w:rFonts w:hint="eastAsia"/>
          <w:color w:val="FF0000"/>
        </w:rPr>
        <w:t>IMU</w:t>
      </w:r>
      <w:r w:rsidR="00375494" w:rsidRPr="00375494">
        <w:rPr>
          <w:rFonts w:hint="eastAsia"/>
          <w:color w:val="FF0000"/>
        </w:rPr>
        <w:t>裝置亦可捕捉腿部週期之動態變化，例如因疼痛</w:t>
      </w:r>
      <w:r w:rsidR="00384D84">
        <w:rPr>
          <w:rFonts w:hint="eastAsia"/>
          <w:color w:val="FF0000"/>
        </w:rPr>
        <w:t>而逐漸</w:t>
      </w:r>
      <w:r w:rsidR="00375494" w:rsidRPr="00375494">
        <w:rPr>
          <w:rFonts w:hint="eastAsia"/>
          <w:color w:val="FF0000"/>
        </w:rPr>
        <w:t>引發之跛行現象。</w:t>
      </w:r>
    </w:p>
    <w:p w:rsidR="00DA1B30" w:rsidRPr="00ED48C0" w:rsidRDefault="00375494" w:rsidP="00375494">
      <w:pPr>
        <w:spacing w:line="360" w:lineRule="auto"/>
        <w:jc w:val="both"/>
        <w:rPr>
          <w:color w:val="FF0000"/>
        </w:rPr>
      </w:pPr>
      <w:r>
        <w:rPr>
          <w:rFonts w:hint="eastAsia"/>
          <w:color w:val="000000"/>
        </w:rPr>
        <w:lastRenderedPageBreak/>
        <w:t xml:space="preserve">  </w:t>
      </w:r>
      <w:r w:rsidRPr="00375494">
        <w:rPr>
          <w:rFonts w:hint="eastAsia"/>
          <w:color w:val="FF0000"/>
        </w:rPr>
        <w:t>神經性跛行是</w:t>
      </w:r>
      <w:r w:rsidR="00384D84">
        <w:rPr>
          <w:rFonts w:hint="eastAsia"/>
          <w:color w:val="FF0000"/>
        </w:rPr>
        <w:t>腰</w:t>
      </w:r>
      <w:r w:rsidRPr="00375494">
        <w:rPr>
          <w:rFonts w:hint="eastAsia"/>
          <w:color w:val="FF0000"/>
        </w:rPr>
        <w:t>椎椎管狹窄症之重要診斷要件之一。</w:t>
      </w:r>
      <w:r w:rsidRPr="00ED48C0">
        <w:rPr>
          <w:rFonts w:hint="eastAsia"/>
          <w:color w:val="FF0000"/>
        </w:rPr>
        <w:t>目前臨床上評估工具包括病患自評表</w:t>
      </w:r>
      <w:r w:rsidRPr="00ED48C0">
        <w:rPr>
          <w:rFonts w:hint="eastAsia"/>
          <w:color w:val="FF0000"/>
        </w:rPr>
        <w:t>(p</w:t>
      </w:r>
      <w:r w:rsidRPr="00ED48C0">
        <w:rPr>
          <w:color w:val="FF0000"/>
        </w:rPr>
        <w:t>atient oriented questionnaire</w:t>
      </w:r>
      <w:r w:rsidRPr="00ED48C0">
        <w:rPr>
          <w:rFonts w:hint="eastAsia"/>
          <w:color w:val="FF0000"/>
        </w:rPr>
        <w:t>)</w:t>
      </w:r>
      <w:r w:rsidRPr="00ED48C0">
        <w:rPr>
          <w:rFonts w:hint="eastAsia"/>
          <w:color w:val="FF0000"/>
        </w:rPr>
        <w:t>、</w:t>
      </w:r>
      <w:r w:rsidRPr="00ED48C0">
        <w:rPr>
          <w:rFonts w:hint="eastAsia"/>
          <w:color w:val="FF0000"/>
        </w:rPr>
        <w:t>6</w:t>
      </w:r>
      <w:r w:rsidRPr="00ED48C0">
        <w:rPr>
          <w:rFonts w:hint="eastAsia"/>
          <w:color w:val="FF0000"/>
        </w:rPr>
        <w:t>分鐘行走距離測試等</w:t>
      </w:r>
      <w:r w:rsidR="00F64321">
        <w:rPr>
          <w:rFonts w:hint="eastAsia"/>
          <w:color w:val="FF0000"/>
        </w:rPr>
        <w:t>[k]</w:t>
      </w:r>
      <w:r w:rsidRPr="00ED48C0">
        <w:rPr>
          <w:rFonts w:hint="eastAsia"/>
          <w:color w:val="FF0000"/>
        </w:rPr>
        <w:t>，尚缺乏客觀評估整體步態週期之工具</w:t>
      </w:r>
      <w:r w:rsidR="00744567" w:rsidRPr="00ED48C0">
        <w:rPr>
          <w:color w:val="FF0000"/>
        </w:rPr>
        <w:t>。</w:t>
      </w:r>
      <w:r w:rsidRPr="00ED48C0">
        <w:rPr>
          <w:rFonts w:hint="eastAsia"/>
          <w:color w:val="FF0000"/>
        </w:rPr>
        <w:t>此次實驗目的利用</w:t>
      </w:r>
      <w:r w:rsidR="00DA1B30" w:rsidRPr="00ED48C0">
        <w:rPr>
          <w:color w:val="FF0000"/>
        </w:rPr>
        <w:t>腳部的</w:t>
      </w:r>
      <w:r w:rsidR="001F11C2" w:rsidRPr="00ED48C0">
        <w:rPr>
          <w:rFonts w:hint="eastAsia"/>
          <w:color w:val="FF0000"/>
        </w:rPr>
        <w:t>兩</w:t>
      </w:r>
      <w:r w:rsidR="00DA1B30" w:rsidRPr="00ED48C0">
        <w:rPr>
          <w:color w:val="FF0000"/>
        </w:rPr>
        <w:t>個</w:t>
      </w:r>
      <w:r w:rsidR="00DA1B30" w:rsidRPr="00ED48C0">
        <w:rPr>
          <w:color w:val="FF0000"/>
        </w:rPr>
        <w:t xml:space="preserve">IMU </w:t>
      </w:r>
      <w:r w:rsidR="001F11C2" w:rsidRPr="00ED48C0">
        <w:rPr>
          <w:rFonts w:hint="eastAsia"/>
          <w:color w:val="FF0000"/>
        </w:rPr>
        <w:t>以及六個攝像鏡頭獲得</w:t>
      </w:r>
      <w:r w:rsidRPr="00ED48C0">
        <w:rPr>
          <w:rFonts w:hint="eastAsia"/>
          <w:color w:val="FF0000"/>
        </w:rPr>
        <w:t>整體</w:t>
      </w:r>
      <w:r w:rsidR="001F11C2" w:rsidRPr="00ED48C0">
        <w:rPr>
          <w:rFonts w:hint="eastAsia"/>
          <w:color w:val="FF0000"/>
        </w:rPr>
        <w:t>步態</w:t>
      </w:r>
      <w:r w:rsidRPr="00ED48C0">
        <w:rPr>
          <w:rFonts w:hint="eastAsia"/>
          <w:color w:val="FF0000"/>
        </w:rPr>
        <w:t>週期</w:t>
      </w:r>
      <w:r w:rsidR="001F11C2" w:rsidRPr="00ED48C0">
        <w:rPr>
          <w:rFonts w:hint="eastAsia"/>
          <w:color w:val="FF0000"/>
        </w:rPr>
        <w:t>測量，</w:t>
      </w:r>
      <w:r w:rsidRPr="00ED48C0">
        <w:rPr>
          <w:rFonts w:hint="eastAsia"/>
          <w:color w:val="FF0000"/>
        </w:rPr>
        <w:t>紀錄</w:t>
      </w:r>
      <w:r w:rsidR="001F11C2" w:rsidRPr="00ED48C0">
        <w:rPr>
          <w:rFonts w:hint="eastAsia"/>
          <w:color w:val="FF0000"/>
        </w:rPr>
        <w:t>九個步態參數包</w:t>
      </w:r>
      <w:r w:rsidRPr="00ED48C0">
        <w:rPr>
          <w:rFonts w:hint="eastAsia"/>
          <w:color w:val="FF0000"/>
        </w:rPr>
        <w:t>括</w:t>
      </w:r>
      <w:r w:rsidR="001F11C2" w:rsidRPr="00ED48C0">
        <w:rPr>
          <w:rFonts w:hint="eastAsia"/>
          <w:color w:val="FF0000"/>
        </w:rPr>
        <w:t>步頻</w:t>
      </w:r>
      <w:r w:rsidR="00DA1B30" w:rsidRPr="00ED48C0">
        <w:rPr>
          <w:color w:val="FF0000"/>
        </w:rPr>
        <w:t>、</w:t>
      </w:r>
      <w:r w:rsidR="001F11C2" w:rsidRPr="00ED48C0">
        <w:rPr>
          <w:rFonts w:hint="eastAsia"/>
          <w:color w:val="FF0000"/>
        </w:rPr>
        <w:t>步行</w:t>
      </w:r>
      <w:r w:rsidR="00DA1B30" w:rsidRPr="00ED48C0">
        <w:rPr>
          <w:color w:val="FF0000"/>
        </w:rPr>
        <w:t>速度、步態持續時間及其</w:t>
      </w:r>
      <w:r w:rsidR="001F11C2" w:rsidRPr="00ED48C0">
        <w:rPr>
          <w:rFonts w:hint="eastAsia"/>
          <w:color w:val="FF0000"/>
        </w:rPr>
        <w:t>百分比擺動階段</w:t>
      </w:r>
      <w:r w:rsidR="00DA1B30" w:rsidRPr="00ED48C0">
        <w:rPr>
          <w:rFonts w:hint="eastAsia"/>
          <w:color w:val="FF0000"/>
        </w:rPr>
        <w:t>，</w:t>
      </w:r>
      <w:r w:rsidR="00DA1B30" w:rsidRPr="00ED48C0">
        <w:rPr>
          <w:color w:val="FF0000"/>
        </w:rPr>
        <w:t>來分析</w:t>
      </w:r>
      <w:r w:rsidR="003A712D" w:rsidRPr="00ED48C0">
        <w:rPr>
          <w:color w:val="FF0000"/>
        </w:rPr>
        <w:t>神經</w:t>
      </w:r>
      <w:r w:rsidR="005932DD" w:rsidRPr="00ED48C0">
        <w:rPr>
          <w:rFonts w:hint="eastAsia"/>
          <w:color w:val="FF0000"/>
        </w:rPr>
        <w:t>性跛行</w:t>
      </w:r>
      <w:r w:rsidR="003A712D" w:rsidRPr="00ED48C0">
        <w:rPr>
          <w:color w:val="FF0000"/>
        </w:rPr>
        <w:t>患者</w:t>
      </w:r>
      <w:r w:rsidR="00DA1B30" w:rsidRPr="00ED48C0">
        <w:rPr>
          <w:color w:val="FF0000"/>
        </w:rPr>
        <w:t>的步態</w:t>
      </w:r>
      <w:r w:rsidRPr="00ED48C0">
        <w:rPr>
          <w:rFonts w:hint="eastAsia"/>
          <w:color w:val="FF0000"/>
        </w:rPr>
        <w:t>特徵</w:t>
      </w:r>
      <w:r w:rsidR="00DA1B30" w:rsidRPr="00ED48C0">
        <w:rPr>
          <w:color w:val="FF0000"/>
        </w:rPr>
        <w:t>。</w:t>
      </w:r>
      <w:r w:rsidR="00DA1B30" w:rsidRPr="00ED48C0">
        <w:rPr>
          <w:rFonts w:hint="eastAsia"/>
          <w:color w:val="FF0000"/>
        </w:rPr>
        <w:t>基於</w:t>
      </w:r>
      <w:r w:rsidR="00DA1B30" w:rsidRPr="00ED48C0">
        <w:rPr>
          <w:rFonts w:hint="eastAsia"/>
          <w:color w:val="FF0000"/>
        </w:rPr>
        <w:t>IMU</w:t>
      </w:r>
      <w:r w:rsidR="00DA1B30" w:rsidRPr="00ED48C0">
        <w:rPr>
          <w:rFonts w:hint="eastAsia"/>
          <w:color w:val="FF0000"/>
        </w:rPr>
        <w:t>參數可以反映步態和行走能力的整體特徵，</w:t>
      </w:r>
      <w:r w:rsidR="003A712D" w:rsidRPr="00ED48C0">
        <w:rPr>
          <w:rFonts w:hint="eastAsia"/>
          <w:color w:val="FF0000"/>
        </w:rPr>
        <w:t>我們</w:t>
      </w:r>
      <w:r w:rsidR="00ED48C0" w:rsidRPr="00ED48C0">
        <w:rPr>
          <w:rFonts w:hint="eastAsia"/>
          <w:color w:val="FF0000"/>
        </w:rPr>
        <w:t>也</w:t>
      </w:r>
      <w:r w:rsidR="003A712D" w:rsidRPr="00ED48C0">
        <w:rPr>
          <w:rFonts w:hint="eastAsia"/>
          <w:color w:val="FF0000"/>
        </w:rPr>
        <w:t>將嘗試</w:t>
      </w:r>
      <w:r w:rsidR="00DA1B30" w:rsidRPr="00ED48C0">
        <w:rPr>
          <w:rFonts w:hint="eastAsia"/>
          <w:color w:val="FF0000"/>
        </w:rPr>
        <w:t>透過分析</w:t>
      </w:r>
      <w:r w:rsidR="00DA1B30" w:rsidRPr="00ED48C0">
        <w:rPr>
          <w:rFonts w:hint="eastAsia"/>
          <w:color w:val="FF0000"/>
        </w:rPr>
        <w:t>IMU</w:t>
      </w:r>
      <w:r w:rsidR="00744567" w:rsidRPr="00ED48C0">
        <w:rPr>
          <w:rFonts w:hint="eastAsia"/>
          <w:color w:val="FF0000"/>
        </w:rPr>
        <w:t>上</w:t>
      </w:r>
      <w:r w:rsidR="00DA1B30" w:rsidRPr="00ED48C0">
        <w:rPr>
          <w:rFonts w:hint="eastAsia"/>
          <w:color w:val="FF0000"/>
        </w:rPr>
        <w:t>的步態數據，</w:t>
      </w:r>
      <w:r w:rsidR="00ED48C0" w:rsidRPr="00ED48C0">
        <w:rPr>
          <w:rFonts w:hint="eastAsia"/>
          <w:color w:val="FF0000"/>
        </w:rPr>
        <w:t>比較手術後步態的變化</w:t>
      </w:r>
      <w:r w:rsidR="00DA1B30" w:rsidRPr="00ED48C0">
        <w:rPr>
          <w:rFonts w:hint="eastAsia"/>
          <w:color w:val="FF0000"/>
        </w:rPr>
        <w:t>。</w:t>
      </w:r>
    </w:p>
    <w:p w:rsidR="007A1D30" w:rsidRDefault="007A1D30" w:rsidP="007A1D30">
      <w:pPr>
        <w:pStyle w:val="2"/>
        <w:ind w:firstLine="480"/>
      </w:pPr>
      <w:bookmarkStart w:id="307" w:name="_Toc70430961"/>
      <w:bookmarkStart w:id="308" w:name="_Toc108984008"/>
      <w:r>
        <w:t xml:space="preserve">1.2 </w:t>
      </w:r>
      <w:r>
        <w:rPr>
          <w:rFonts w:hint="eastAsia"/>
        </w:rPr>
        <w:t>相關研究</w:t>
      </w:r>
      <w:bookmarkEnd w:id="307"/>
      <w:bookmarkEnd w:id="308"/>
    </w:p>
    <w:p w:rsidR="007A1D30" w:rsidRDefault="001E6DC0" w:rsidP="007A1D30">
      <w:pPr>
        <w:spacing w:line="360" w:lineRule="auto"/>
        <w:ind w:firstLine="425"/>
        <w:jc w:val="both"/>
        <w:rPr>
          <w:rFonts w:asciiTheme="minorEastAsia" w:hAnsiTheme="minorEastAsia"/>
        </w:rPr>
      </w:pPr>
      <w:r>
        <w:rPr>
          <w:rFonts w:asciiTheme="minorEastAsia" w:hAnsiTheme="minorEastAsia" w:hint="eastAsia"/>
        </w:rPr>
        <w:t>基於IMU的正常步態計算用於步態障礙的臨床</w:t>
      </w:r>
      <w:r w:rsidR="007A1D30">
        <w:rPr>
          <w:rFonts w:asciiTheme="minorEastAsia" w:hAnsiTheme="minorEastAsia" w:hint="eastAsia"/>
        </w:rPr>
        <w:t>研究中</w:t>
      </w:r>
      <w:del w:id="309" w:author="cscs0192" w:date="2022-10-08T11:59:00Z">
        <w:r w:rsidR="00706515" w:rsidDel="002E2D6F">
          <w:rPr>
            <w:rFonts w:cstheme="minorHAnsi" w:hint="eastAsia"/>
          </w:rPr>
          <w:fldChar w:fldCharType="begin"/>
        </w:r>
        <w:r w:rsidR="007A1D30" w:rsidDel="002E2D6F">
          <w:rPr>
            <w:rFonts w:cstheme="minorHAnsi" w:hint="eastAsia"/>
          </w:rPr>
          <w:delInstrText xml:space="preserve"> ADDIN EN.CITE &lt;EndNote&gt;&lt;Cite&gt;&lt;Author&gt;Malpas&lt;/Author&gt;&lt;Year&gt;1991&lt;/Year&gt;&lt;RecNum&gt;18&lt;/RecNum&gt;&lt;DisplayText&gt;[6]&lt;/DisplayText&gt;&lt;record&gt;&lt;rec-number&gt;18&lt;/rec-number&gt;&lt;foreign-keys&gt;&lt;key app="EN" db-id="aspev5008efxs4ezrzkxxv0eaxd9pza992sd" timestamp="1610715393"&gt;18&lt;/key&gt;&lt;/foreign-keys&gt;&lt;ref-type name="Journal Article"&gt;17&lt;/ref-type&gt;&lt;contributors&gt;&lt;authors&gt;&lt;author&gt;Malpas, Simon C&lt;/author&gt;&lt;author&gt;Whiteside, Edwin A&lt;/author&gt;&lt;author&gt;Maling, TJ %J Heart&lt;/author&gt;&lt;/authors&gt;&lt;/contributors&gt;&lt;titles&gt;&lt;title&gt;Heart rate variability and cardiac autonomic function in men with chronic alcohol dependence&lt;/title&gt;&lt;/titles&gt;&lt;pages&gt;84-88&lt;/pages&gt;&lt;volume&gt;65&lt;/volume&gt;&lt;number&gt;2&lt;/number&gt;&lt;dates&gt;&lt;year&gt;1991&lt;/year&gt;&lt;/dates&gt;&lt;isbn&gt;1355-6037&lt;/isbn&gt;&lt;urls&gt;&lt;/urls&gt;&lt;/record&gt;&lt;/Cite&gt;&lt;/EndNote&gt;</w:delInstrText>
        </w:r>
        <w:r w:rsidR="00706515" w:rsidDel="002E2D6F">
          <w:rPr>
            <w:rFonts w:cstheme="minorHAnsi" w:hint="eastAsia"/>
          </w:rPr>
          <w:fldChar w:fldCharType="separate"/>
        </w:r>
        <w:r w:rsidR="007A1D30" w:rsidDel="002E2D6F">
          <w:rPr>
            <w:rFonts w:cstheme="minorHAnsi" w:hint="eastAsia"/>
            <w:noProof/>
          </w:rPr>
          <w:delText>[</w:delText>
        </w:r>
        <w:r w:rsidR="00BF4FAD" w:rsidDel="002E2D6F">
          <w:rPr>
            <w:rFonts w:cstheme="minorHAnsi" w:hint="eastAsia"/>
            <w:noProof/>
          </w:rPr>
          <w:delText>1</w:delText>
        </w:r>
        <w:r w:rsidR="00980AD1" w:rsidDel="002E2D6F">
          <w:rPr>
            <w:rFonts w:cstheme="minorHAnsi" w:hint="eastAsia"/>
            <w:noProof/>
          </w:rPr>
          <w:delText>0</w:delText>
        </w:r>
        <w:r w:rsidR="007A1D30" w:rsidDel="002E2D6F">
          <w:rPr>
            <w:rFonts w:cstheme="minorHAnsi" w:hint="eastAsia"/>
            <w:noProof/>
          </w:rPr>
          <w:delText>]</w:delText>
        </w:r>
        <w:r w:rsidR="00706515" w:rsidDel="002E2D6F">
          <w:rPr>
            <w:rFonts w:cstheme="minorHAnsi" w:hint="eastAsia"/>
          </w:rPr>
          <w:fldChar w:fldCharType="end"/>
        </w:r>
      </w:del>
      <w:r w:rsidR="007A1D30">
        <w:rPr>
          <w:rFonts w:asciiTheme="minorEastAsia" w:hAnsiTheme="minorEastAsia" w:hint="eastAsia"/>
        </w:rPr>
        <w:t>，研究人員</w:t>
      </w:r>
      <w:r>
        <w:rPr>
          <w:rFonts w:asciiTheme="minorEastAsia" w:hAnsiTheme="minorEastAsia" w:hint="eastAsia"/>
        </w:rPr>
        <w:t>在受測者的小腿上配戴IMU，並且從IMU提取了九個步態參數</w:t>
      </w:r>
      <w:r w:rsidR="000B731F">
        <w:rPr>
          <w:rFonts w:asciiTheme="minorEastAsia" w:hAnsiTheme="minorEastAsia" w:hint="eastAsia"/>
        </w:rPr>
        <w:t>，其中</w:t>
      </w:r>
      <w:r w:rsidR="005940D9">
        <w:rPr>
          <w:rFonts w:asciiTheme="minorEastAsia" w:hAnsiTheme="minorEastAsia" w:hint="eastAsia"/>
        </w:rPr>
        <w:t>包含</w:t>
      </w:r>
      <w:r w:rsidR="00BE136F">
        <w:rPr>
          <w:rFonts w:asciiTheme="minorEastAsia" w:hAnsiTheme="minorEastAsia" w:hint="eastAsia"/>
        </w:rPr>
        <w:t>了</w:t>
      </w:r>
      <w:r w:rsidR="005940D9">
        <w:rPr>
          <w:rFonts w:asciiTheme="minorEastAsia" w:hAnsiTheme="minorEastAsia" w:hint="eastAsia"/>
        </w:rPr>
        <w:t>擺動階段的百分比、</w:t>
      </w:r>
      <w:r w:rsidR="003960E5">
        <w:rPr>
          <w:rFonts w:asciiTheme="minorEastAsia" w:hAnsiTheme="minorEastAsia" w:hint="eastAsia"/>
        </w:rPr>
        <w:t>步態週期時間(</w:t>
      </w:r>
      <w:r w:rsidR="003960E5">
        <w:rPr>
          <w:rFonts w:asciiTheme="minorEastAsia" w:hAnsiTheme="minorEastAsia"/>
        </w:rPr>
        <w:t>Gait Cycle Time</w:t>
      </w:r>
      <w:r w:rsidR="003960E5">
        <w:rPr>
          <w:rFonts w:asciiTheme="minorEastAsia" w:hAnsiTheme="minorEastAsia" w:hint="eastAsia"/>
        </w:rPr>
        <w:t>)</w:t>
      </w:r>
      <w:r w:rsidR="005940D9">
        <w:rPr>
          <w:rFonts w:asciiTheme="minorEastAsia" w:hAnsiTheme="minorEastAsia" w:hint="eastAsia"/>
        </w:rPr>
        <w:t>、步幅長度</w:t>
      </w:r>
      <w:r>
        <w:rPr>
          <w:rFonts w:asciiTheme="minorEastAsia" w:hAnsiTheme="minorEastAsia" w:hint="eastAsia"/>
        </w:rPr>
        <w:t>，用來評估</w:t>
      </w:r>
      <w:r w:rsidR="005940D9">
        <w:rPr>
          <w:rFonts w:asciiTheme="minorEastAsia" w:hAnsiTheme="minorEastAsia" w:hint="eastAsia"/>
        </w:rPr>
        <w:t>每個肢體的</w:t>
      </w:r>
      <w:r>
        <w:rPr>
          <w:rFonts w:asciiTheme="minorEastAsia" w:hAnsiTheme="minorEastAsia" w:hint="eastAsia"/>
        </w:rPr>
        <w:t>步態效果</w:t>
      </w:r>
      <w:r w:rsidR="007A1D30">
        <w:rPr>
          <w:rFonts w:asciiTheme="minorEastAsia" w:hAnsiTheme="minorEastAsia" w:hint="eastAsia"/>
        </w:rPr>
        <w:t>，該研究發現</w:t>
      </w:r>
      <w:r w:rsidR="00384D84" w:rsidRPr="00384D84">
        <w:rPr>
          <w:rFonts w:asciiTheme="minorEastAsia" w:hAnsiTheme="minorEastAsia" w:hint="eastAsia"/>
          <w:color w:val="FF0000"/>
        </w:rPr>
        <w:t>腰椎椎管狹窄症</w:t>
      </w:r>
      <w:r w:rsidR="000B731F">
        <w:rPr>
          <w:rFonts w:asciiTheme="minorEastAsia" w:hAnsiTheme="minorEastAsia" w:hint="eastAsia"/>
        </w:rPr>
        <w:t>住院患者和健康者</w:t>
      </w:r>
      <w:r w:rsidR="007A1D30">
        <w:rPr>
          <w:rFonts w:asciiTheme="minorEastAsia" w:hAnsiTheme="minorEastAsia" w:hint="eastAsia"/>
        </w:rPr>
        <w:t>在</w:t>
      </w:r>
      <w:r w:rsidR="000B731F">
        <w:rPr>
          <w:rFonts w:cstheme="minorHAnsi" w:hint="eastAsia"/>
        </w:rPr>
        <w:t>步態參數</w:t>
      </w:r>
      <w:r w:rsidR="000B731F">
        <w:rPr>
          <w:rFonts w:asciiTheme="minorEastAsia" w:hAnsiTheme="minorEastAsia" w:hint="eastAsia"/>
        </w:rPr>
        <w:t>有統計</w:t>
      </w:r>
      <w:r w:rsidR="003960E5">
        <w:rPr>
          <w:rFonts w:asciiTheme="minorEastAsia" w:hAnsiTheme="minorEastAsia" w:hint="eastAsia"/>
        </w:rPr>
        <w:t>上</w:t>
      </w:r>
      <w:r w:rsidR="000B731F">
        <w:rPr>
          <w:rFonts w:asciiTheme="minorEastAsia" w:hAnsiTheme="minorEastAsia" w:hint="eastAsia"/>
        </w:rPr>
        <w:t>差異</w:t>
      </w:r>
      <w:r w:rsidR="007A1D30">
        <w:rPr>
          <w:rFonts w:asciiTheme="minorEastAsia" w:hAnsiTheme="minorEastAsia" w:hint="eastAsia"/>
        </w:rPr>
        <w:t>。</w:t>
      </w:r>
      <w:r w:rsidR="000B4462">
        <w:rPr>
          <w:rFonts w:asciiTheme="minorEastAsia" w:hAnsiTheme="minorEastAsia" w:hint="eastAsia"/>
        </w:rPr>
        <w:t>另外，在腰椎管狹窄症和外周動脈疾病兩類疾病分類研究中[1</w:t>
      </w:r>
      <w:r w:rsidR="00855168">
        <w:rPr>
          <w:rFonts w:asciiTheme="minorEastAsia" w:hAnsiTheme="minorEastAsia" w:hint="eastAsia"/>
        </w:rPr>
        <w:t>1</w:t>
      </w:r>
      <w:r w:rsidR="000B4462">
        <w:rPr>
          <w:rFonts w:asciiTheme="minorEastAsia" w:hAnsiTheme="minorEastAsia" w:hint="eastAsia"/>
        </w:rPr>
        <w:t>]，研究是</w:t>
      </w:r>
      <w:r w:rsidR="008005AF">
        <w:rPr>
          <w:rFonts w:asciiTheme="minorEastAsia" w:hAnsiTheme="minorEastAsia" w:hint="eastAsia"/>
        </w:rPr>
        <w:t>將LED配戴在身體五個地方</w:t>
      </w:r>
      <w:r w:rsidR="007A1D30">
        <w:rPr>
          <w:rFonts w:asciiTheme="minorEastAsia" w:hAnsiTheme="minorEastAsia" w:cstheme="minorHAnsi" w:hint="eastAsia"/>
        </w:rPr>
        <w:t>，</w:t>
      </w:r>
      <w:r w:rsidR="008005AF">
        <w:rPr>
          <w:rFonts w:asciiTheme="minorEastAsia" w:hAnsiTheme="minorEastAsia" w:cstheme="minorHAnsi" w:hint="eastAsia"/>
        </w:rPr>
        <w:t>透過L1-</w:t>
      </w:r>
      <w:r w:rsidR="008005AF">
        <w:rPr>
          <w:rFonts w:asciiTheme="minorEastAsia" w:hAnsiTheme="minorEastAsia" w:cstheme="minorHAnsi"/>
        </w:rPr>
        <w:t>reqularized SVM</w:t>
      </w:r>
      <w:r w:rsidR="008005AF">
        <w:rPr>
          <w:rFonts w:asciiTheme="minorEastAsia" w:hAnsiTheme="minorEastAsia" w:cstheme="minorHAnsi" w:hint="eastAsia"/>
        </w:rPr>
        <w:t>進行分類，</w:t>
      </w:r>
      <w:r w:rsidR="008F6AD6">
        <w:rPr>
          <w:rFonts w:asciiTheme="minorEastAsia" w:hAnsiTheme="minorEastAsia" w:cstheme="minorHAnsi" w:hint="eastAsia"/>
        </w:rPr>
        <w:t>也因為L1-</w:t>
      </w:r>
      <w:r w:rsidR="008F6AD6">
        <w:rPr>
          <w:rFonts w:asciiTheme="minorEastAsia" w:hAnsiTheme="minorEastAsia" w:cstheme="minorHAnsi"/>
        </w:rPr>
        <w:t>regularized SVM</w:t>
      </w:r>
      <w:r w:rsidR="008F6AD6">
        <w:rPr>
          <w:rFonts w:asciiTheme="minorEastAsia" w:hAnsiTheme="minorEastAsia" w:cstheme="minorHAnsi" w:hint="eastAsia"/>
        </w:rPr>
        <w:t>可以同時執行分類和特徵選擇，</w:t>
      </w:r>
      <w:r w:rsidR="007A1D30" w:rsidRPr="00AF18D9">
        <w:rPr>
          <w:rFonts w:asciiTheme="minorEastAsia" w:hAnsiTheme="minorEastAsia" w:cstheme="minorHAnsi" w:hint="eastAsia"/>
        </w:rPr>
        <w:t>結論</w:t>
      </w:r>
      <w:r w:rsidR="008F6AD6" w:rsidRPr="00AF18D9">
        <w:rPr>
          <w:rFonts w:asciiTheme="minorEastAsia" w:hAnsiTheme="minorEastAsia" w:cstheme="minorHAnsi" w:hint="eastAsia"/>
        </w:rPr>
        <w:t>得到</w:t>
      </w:r>
      <w:r w:rsidR="000F6291" w:rsidRPr="00AF18D9">
        <w:rPr>
          <w:rFonts w:asciiTheme="minorEastAsia" w:hAnsiTheme="minorEastAsia" w:cstheme="minorHAnsi" w:hint="eastAsia"/>
        </w:rPr>
        <w:t>不錯</w:t>
      </w:r>
      <w:r w:rsidR="008F6AD6" w:rsidRPr="00AF18D9">
        <w:rPr>
          <w:rFonts w:asciiTheme="minorEastAsia" w:hAnsiTheme="minorEastAsia" w:cstheme="minorHAnsi" w:hint="eastAsia"/>
        </w:rPr>
        <w:t>準確度為</w:t>
      </w:r>
      <w:r w:rsidR="008F6AD6" w:rsidRPr="00AF18D9">
        <w:rPr>
          <w:rFonts w:asciiTheme="minorEastAsia" w:hAnsiTheme="minorEastAsia" w:cstheme="minorHAnsi"/>
        </w:rPr>
        <w:t>79.7%</w:t>
      </w:r>
      <w:r w:rsidR="007A1D30">
        <w:rPr>
          <w:rFonts w:asciiTheme="minorEastAsia" w:hAnsiTheme="minorEastAsia" w:cstheme="minorHAnsi" w:hint="eastAsia"/>
        </w:rPr>
        <w:t>。根據上述研究，可以發現</w:t>
      </w:r>
      <w:r w:rsidR="00DC2D5E">
        <w:rPr>
          <w:rFonts w:asciiTheme="minorEastAsia" w:hAnsiTheme="minorEastAsia" w:cstheme="minorHAnsi" w:hint="eastAsia"/>
        </w:rPr>
        <w:t>步態</w:t>
      </w:r>
      <w:r w:rsidR="007A1D30">
        <w:rPr>
          <w:rFonts w:asciiTheme="minorEastAsia" w:hAnsiTheme="minorEastAsia" w:cstheme="minorHAnsi" w:hint="eastAsia"/>
        </w:rPr>
        <w:t>訊號特徵受</w:t>
      </w:r>
      <w:r w:rsidR="00DC2D5E">
        <w:rPr>
          <w:rFonts w:asciiTheme="minorEastAsia" w:hAnsiTheme="minorEastAsia" w:cstheme="minorHAnsi" w:hint="eastAsia"/>
        </w:rPr>
        <w:t>疾病</w:t>
      </w:r>
      <w:r w:rsidR="003960E5">
        <w:rPr>
          <w:rFonts w:asciiTheme="minorEastAsia" w:hAnsiTheme="minorEastAsia" w:cstheme="minorHAnsi" w:hint="eastAsia"/>
        </w:rPr>
        <w:t>的</w:t>
      </w:r>
      <w:r w:rsidR="007A1D30">
        <w:rPr>
          <w:rFonts w:asciiTheme="minorEastAsia" w:hAnsiTheme="minorEastAsia" w:cstheme="minorHAnsi" w:hint="eastAsia"/>
        </w:rPr>
        <w:t>影響很</w:t>
      </w:r>
      <w:r w:rsidR="00DC2D5E">
        <w:rPr>
          <w:rFonts w:asciiTheme="minorEastAsia" w:hAnsiTheme="minorEastAsia" w:cstheme="minorHAnsi" w:hint="eastAsia"/>
        </w:rPr>
        <w:t>大</w:t>
      </w:r>
      <w:r w:rsidR="007A1D30">
        <w:rPr>
          <w:rFonts w:asciiTheme="minorEastAsia" w:hAnsiTheme="minorEastAsia" w:cstheme="minorHAnsi" w:hint="eastAsia"/>
        </w:rPr>
        <w:t>。</w:t>
      </w:r>
    </w:p>
    <w:p w:rsidR="007A1D30" w:rsidRDefault="007A1D30" w:rsidP="007A1D30">
      <w:pPr>
        <w:spacing w:line="360" w:lineRule="auto"/>
        <w:ind w:firstLine="425"/>
        <w:jc w:val="both"/>
        <w:rPr>
          <w:rFonts w:asciiTheme="minorEastAsia" w:hAnsiTheme="minorEastAsia"/>
        </w:rPr>
      </w:pPr>
      <w:r>
        <w:rPr>
          <w:rFonts w:asciiTheme="minorEastAsia" w:hAnsiTheme="minorEastAsia" w:hint="eastAsia"/>
        </w:rPr>
        <w:t>於</w:t>
      </w:r>
      <w:r>
        <w:rPr>
          <w:rFonts w:cstheme="minorHAnsi"/>
        </w:rPr>
        <w:t>201</w:t>
      </w:r>
      <w:r w:rsidR="00DC2D5E">
        <w:rPr>
          <w:rFonts w:cstheme="minorHAnsi" w:hint="eastAsia"/>
        </w:rPr>
        <w:t>3</w:t>
      </w:r>
      <w:r>
        <w:rPr>
          <w:rFonts w:asciiTheme="minorEastAsia" w:hAnsiTheme="minorEastAsia" w:hint="eastAsia"/>
        </w:rPr>
        <w:t>已有學者使用</w:t>
      </w:r>
      <w:r w:rsidR="00DC2D5E">
        <w:rPr>
          <w:rFonts w:cstheme="minorHAnsi" w:hint="eastAsia"/>
        </w:rPr>
        <w:t>SVM</w:t>
      </w:r>
      <w:r>
        <w:rPr>
          <w:rFonts w:asciiTheme="minorEastAsia" w:hAnsiTheme="minorEastAsia" w:hint="eastAsia"/>
        </w:rPr>
        <w:t>進行</w:t>
      </w:r>
      <w:r w:rsidR="00DC2D5E">
        <w:rPr>
          <w:rFonts w:asciiTheme="minorEastAsia" w:hAnsiTheme="minorEastAsia" w:hint="eastAsia"/>
        </w:rPr>
        <w:t>步態</w:t>
      </w:r>
      <w:r>
        <w:rPr>
          <w:rFonts w:asciiTheme="minorEastAsia" w:hAnsiTheme="minorEastAsia" w:hint="eastAsia"/>
        </w:rPr>
        <w:t>的相關研究</w:t>
      </w:r>
      <w:r w:rsidR="00706515">
        <w:rPr>
          <w:rFonts w:cstheme="minorHAnsi"/>
        </w:rPr>
        <w:fldChar w:fldCharType="begin"/>
      </w:r>
      <w:r>
        <w:rPr>
          <w:rFonts w:cstheme="minorHAnsi"/>
        </w:rPr>
        <w:instrText xml:space="preserve"> ADDIN EN.CITE &lt;EndNote&gt;&lt;Cite&gt;&lt;Author&gt;Wang&lt;/Author&gt;&lt;Year&gt;2018&lt;/Year&gt;&lt;RecNum&gt;2&lt;/RecNum&gt;&lt;DisplayText&gt;[3]&lt;/DisplayText&gt;&lt;record&gt;&lt;rec-number&gt;2&lt;/rec-number&gt;&lt;foreign-keys&gt;&lt;key app="EN" db-id="aspev5008efxs4ezrzkxxv0eaxd9pza992sd" timestamp="1610715902"&gt;2&lt;/key&gt;&lt;key app="ENWeb" db-id=""&gt;0&lt;/key&gt;&lt;/foreign-keys&gt;&lt;ref-type name="Journal Article"&gt;17&lt;/ref-type&gt;&lt;contributors&gt;&lt;authors&gt;&lt;author&gt;Wang, Wen-Fong&lt;/author&gt;&lt;author&gt;Yang, Ching-Yu&lt;/author&gt;&lt;author&gt;Wu, Yan-Fu %J Personal&lt;/author&gt;&lt;author&gt;Ubiquitous Computing&lt;/author&gt;&lt;/authors&gt;&lt;/contributors&gt;&lt;titles&gt;&lt;title&gt;SVM-based classification method to identify alcohol consumption using ECG and PPG monitoring&lt;/title&gt;&lt;/titles&gt;&lt;pages&gt;275-287&lt;/pages&gt;&lt;volume&gt;22&lt;/volume&gt;&lt;number&gt;2&lt;/number&gt;&lt;dates&gt;&lt;year&gt;2018&lt;/year&gt;&lt;/dates&gt;&lt;isbn&gt;1617-4909&lt;/isbn&gt;&lt;urls&gt;&lt;/urls&gt;&lt;/record&gt;&lt;/Cite&gt;&lt;/EndNote&gt;</w:instrText>
      </w:r>
      <w:r w:rsidR="00706515">
        <w:rPr>
          <w:rFonts w:cstheme="minorHAnsi"/>
        </w:rPr>
        <w:fldChar w:fldCharType="separate"/>
      </w:r>
      <w:r>
        <w:rPr>
          <w:rFonts w:cstheme="minorHAnsi"/>
          <w:noProof/>
        </w:rPr>
        <w:t>[</w:t>
      </w:r>
      <w:r w:rsidR="00DC2D5E">
        <w:rPr>
          <w:rFonts w:cstheme="minorHAnsi" w:hint="eastAsia"/>
          <w:noProof/>
        </w:rPr>
        <w:t>1</w:t>
      </w:r>
      <w:r w:rsidR="00855168">
        <w:rPr>
          <w:rFonts w:cstheme="minorHAnsi" w:hint="eastAsia"/>
          <w:noProof/>
        </w:rPr>
        <w:t>1</w:t>
      </w:r>
      <w:r>
        <w:rPr>
          <w:rFonts w:cstheme="minorHAnsi"/>
          <w:noProof/>
        </w:rPr>
        <w:t>]</w:t>
      </w:r>
      <w:r w:rsidR="00706515">
        <w:rPr>
          <w:rFonts w:cstheme="minorHAnsi"/>
        </w:rPr>
        <w:fldChar w:fldCharType="end"/>
      </w:r>
      <w:r>
        <w:rPr>
          <w:rFonts w:asciiTheme="minorEastAsia" w:hAnsiTheme="minorEastAsia" w:hint="eastAsia"/>
        </w:rPr>
        <w:t>，之後也有研究是將</w:t>
      </w:r>
      <w:r w:rsidR="00DC2D5E">
        <w:rPr>
          <w:rFonts w:cstheme="minorHAnsi" w:hint="eastAsia"/>
        </w:rPr>
        <w:t>步態週期</w:t>
      </w:r>
      <w:r>
        <w:rPr>
          <w:rFonts w:asciiTheme="minorEastAsia" w:hAnsiTheme="minorEastAsia" w:hint="eastAsia"/>
        </w:rPr>
        <w:t>進行分割後，將其</w:t>
      </w:r>
      <w:r w:rsidR="00DC2D5E">
        <w:rPr>
          <w:rFonts w:asciiTheme="minorEastAsia" w:hAnsiTheme="minorEastAsia" w:hint="eastAsia"/>
        </w:rPr>
        <w:t>擺動階段</w:t>
      </w:r>
      <w:r>
        <w:rPr>
          <w:rFonts w:asciiTheme="minorEastAsia" w:hAnsiTheme="minorEastAsia" w:hint="eastAsia"/>
        </w:rPr>
        <w:t>擷取特徵</w:t>
      </w:r>
      <w:r w:rsidR="00DC2D5E">
        <w:rPr>
          <w:rFonts w:asciiTheme="minorEastAsia" w:hAnsiTheme="minorEastAsia" w:hint="eastAsia"/>
        </w:rPr>
        <w:t>當作參數進行研究</w:t>
      </w:r>
      <w:r w:rsidR="00706515">
        <w:rPr>
          <w:rFonts w:cstheme="minorHAnsi"/>
        </w:rPr>
        <w:fldChar w:fldCharType="begin"/>
      </w:r>
      <w:r>
        <w:rPr>
          <w:rFonts w:cstheme="minorHAnsi"/>
        </w:rPr>
        <w:instrText xml:space="preserve"> ADDIN EN.CITE &lt;EndNote&gt;&lt;Cite&gt;&lt;Author&gt;Chen&lt;/Author&gt;&lt;Year&gt;2017&lt;/Year&gt;&lt;RecNum&gt;9&lt;/RecNum&gt;&lt;DisplayText&gt;[7]&lt;/DisplayText&gt;&lt;record&gt;&lt;rec-number&gt;9&lt;/rec-number&gt;&lt;foreign-keys&gt;&lt;key app="EN" db-id="aspev5008efxs4ezrzkxxv0eaxd9pza992sd" timestamp="1610715902"&gt;9&lt;/key&gt;&lt;key app="ENWeb" db-id=""&gt;0&lt;/key&gt;&lt;/foreign-keys&gt;&lt;ref-type name="Journal Article"&gt;17&lt;/ref-type&gt;&lt;contributors&gt;&lt;authors&gt;&lt;author&gt;Chen, Yang-Yi&lt;/author&gt;&lt;author&gt;Lin, Chun-Liang&lt;/author&gt;&lt;author&gt;Lin, Yu-Cheng&lt;/author&gt;&lt;author&gt;Zhao, Changchen %J IET Image Processing&lt;/author&gt;&lt;/authors&gt;&lt;/contributors&gt;&lt;titles&gt;&lt;title&gt;Non-invasive detection of alcohol concentration based on photoplethysmogram signals&lt;/title&gt;&lt;/titles&gt;&lt;pages&gt;188-193&lt;/pages&gt;&lt;volume&gt;12&lt;/volume&gt;&lt;number&gt;2&lt;/number&gt;&lt;dates&gt;&lt;year&gt;2017&lt;/year&gt;&lt;/dates&gt;&lt;isbn&gt;1751-9667&lt;/isbn&gt;&lt;urls&gt;&lt;/urls&gt;&lt;/record&gt;&lt;/Cite&gt;&lt;/EndNote&gt;</w:instrText>
      </w:r>
      <w:r w:rsidR="00706515">
        <w:rPr>
          <w:rFonts w:cstheme="minorHAnsi"/>
        </w:rPr>
        <w:fldChar w:fldCharType="separate"/>
      </w:r>
      <w:r>
        <w:rPr>
          <w:rFonts w:cstheme="minorHAnsi"/>
          <w:noProof/>
        </w:rPr>
        <w:t>[</w:t>
      </w:r>
      <w:r w:rsidR="00DC2D5E">
        <w:rPr>
          <w:rFonts w:cstheme="minorHAnsi" w:hint="eastAsia"/>
          <w:noProof/>
        </w:rPr>
        <w:t>1</w:t>
      </w:r>
      <w:r w:rsidR="00980AD1">
        <w:rPr>
          <w:rFonts w:cstheme="minorHAnsi" w:hint="eastAsia"/>
          <w:noProof/>
        </w:rPr>
        <w:t>0</w:t>
      </w:r>
      <w:r>
        <w:rPr>
          <w:rFonts w:cstheme="minorHAnsi"/>
          <w:noProof/>
        </w:rPr>
        <w:t>]</w:t>
      </w:r>
      <w:r w:rsidR="00706515">
        <w:rPr>
          <w:rFonts w:cstheme="minorHAnsi"/>
        </w:rPr>
        <w:fldChar w:fldCharType="end"/>
      </w:r>
      <w:r>
        <w:rPr>
          <w:rFonts w:ascii="標楷體" w:eastAsia="標楷體" w:hAnsi="標楷體" w:cstheme="minorHAnsi" w:hint="eastAsia"/>
        </w:rPr>
        <w:t>，本研究將會以參考文獻</w:t>
      </w:r>
      <w:r w:rsidR="00706515">
        <w:rPr>
          <w:rFonts w:eastAsia="標楷體" w:cstheme="minorHAnsi"/>
        </w:rPr>
        <w:fldChar w:fldCharType="begin"/>
      </w:r>
      <w:r>
        <w:rPr>
          <w:rFonts w:eastAsia="標楷體" w:cstheme="minorHAnsi"/>
        </w:rPr>
        <w:instrText xml:space="preserve"> ADDIN EN.CITE &lt;EndNote&gt;&lt;Cite&gt;&lt;Author&gt;Wang&lt;/Author&gt;&lt;Year&gt;2018&lt;/Year&gt;&lt;RecNum&gt;2&lt;/RecNum&gt;&lt;DisplayText&gt;[3]&lt;/DisplayText&gt;&lt;record&gt;&lt;rec-number&gt;2&lt;/rec-number&gt;&lt;foreign-keys&gt;&lt;key app="EN" db-id="aspev5008efxs4ezrzkxxv0eaxd9pza992sd" timestamp="1610715902"&gt;2&lt;/key&gt;&lt;key app="ENWeb" db-id=""&gt;0&lt;/key&gt;&lt;/foreign-keys&gt;&lt;ref-type name="Journal Article"&gt;17&lt;/ref-type&gt;&lt;contributors&gt;&lt;authors&gt;&lt;author&gt;Wang, Wen-Fong&lt;/author&gt;&lt;author&gt;Yang, Ching-Yu&lt;/author&gt;&lt;author&gt;Wu, Yan-Fu %J Personal&lt;/author&gt;&lt;author&gt;Ubiquitous Computing&lt;/author&gt;&lt;/authors&gt;&lt;/contributors&gt;&lt;titles&gt;&lt;title&gt;SVM-based classification method to identify alcohol consumption using ECG and PPG monitoring&lt;/title&gt;&lt;/titles&gt;&lt;pages&gt;275-287&lt;/pages&gt;&lt;volume&gt;22&lt;/volume&gt;&lt;number&gt;2&lt;/number&gt;&lt;dates&gt;&lt;year&gt;2018&lt;/year&gt;&lt;/dates&gt;&lt;isbn&gt;1617-4909&lt;/isbn&gt;&lt;urls&gt;&lt;/urls&gt;&lt;/record&gt;&lt;/Cite&gt;&lt;/EndNote&gt;</w:instrText>
      </w:r>
      <w:r w:rsidR="00706515">
        <w:rPr>
          <w:rFonts w:eastAsia="標楷體" w:cstheme="minorHAnsi"/>
        </w:rPr>
        <w:fldChar w:fldCharType="separate"/>
      </w:r>
      <w:r>
        <w:rPr>
          <w:rFonts w:eastAsia="標楷體" w:cstheme="minorHAnsi"/>
          <w:noProof/>
        </w:rPr>
        <w:t>[</w:t>
      </w:r>
      <w:r w:rsidR="00BE136F">
        <w:rPr>
          <w:rFonts w:eastAsia="標楷體" w:cstheme="minorHAnsi" w:hint="eastAsia"/>
          <w:noProof/>
        </w:rPr>
        <w:t>1</w:t>
      </w:r>
      <w:r w:rsidR="00980AD1">
        <w:rPr>
          <w:rFonts w:eastAsia="標楷體" w:cstheme="minorHAnsi" w:hint="eastAsia"/>
          <w:noProof/>
        </w:rPr>
        <w:t>0</w:t>
      </w:r>
      <w:r>
        <w:rPr>
          <w:rFonts w:eastAsia="標楷體" w:cstheme="minorHAnsi"/>
          <w:noProof/>
        </w:rPr>
        <w:t>]</w:t>
      </w:r>
      <w:r w:rsidR="00706515">
        <w:rPr>
          <w:rFonts w:eastAsia="標楷體" w:cstheme="minorHAnsi"/>
        </w:rPr>
        <w:fldChar w:fldCharType="end"/>
      </w:r>
      <w:r w:rsidR="00BE136F">
        <w:rPr>
          <w:rFonts w:eastAsia="標楷體" w:cstheme="minorHAnsi" w:hint="eastAsia"/>
        </w:rPr>
        <w:t>的相關步態特徵</w:t>
      </w:r>
      <w:r>
        <w:rPr>
          <w:rFonts w:eastAsia="標楷體" w:cstheme="minorHAnsi" w:hint="eastAsia"/>
        </w:rPr>
        <w:t>加以改良</w:t>
      </w:r>
      <w:r w:rsidR="00BE136F">
        <w:rPr>
          <w:rFonts w:eastAsia="標楷體" w:cstheme="minorHAnsi" w:hint="eastAsia"/>
        </w:rPr>
        <w:t>作為參數</w:t>
      </w:r>
      <w:r>
        <w:rPr>
          <w:rFonts w:ascii="標楷體" w:eastAsia="標楷體" w:hAnsi="標楷體" w:cstheme="minorHAnsi" w:hint="eastAsia"/>
        </w:rPr>
        <w:t>，希望</w:t>
      </w:r>
      <w:r w:rsidR="00BE136F">
        <w:rPr>
          <w:rFonts w:ascii="標楷體" w:eastAsia="標楷體" w:hAnsi="標楷體" w:cstheme="minorHAnsi" w:hint="eastAsia"/>
        </w:rPr>
        <w:t>能夠透過</w:t>
      </w:r>
      <w:r w:rsidR="006C5EF6">
        <w:rPr>
          <w:rFonts w:ascii="標楷體" w:eastAsia="標楷體" w:hAnsi="標楷體" w:cstheme="minorHAnsi" w:hint="eastAsia"/>
        </w:rPr>
        <w:t>IMU收到步態</w:t>
      </w:r>
      <w:r w:rsidR="009B718F" w:rsidRPr="009B718F">
        <w:rPr>
          <w:rFonts w:ascii="標楷體" w:eastAsia="標楷體" w:hAnsi="標楷體" w:cstheme="minorHAnsi" w:hint="eastAsia"/>
        </w:rPr>
        <w:t>訊號，經過機器學習的SVM</w:t>
      </w:r>
      <w:r w:rsidR="009B718F">
        <w:rPr>
          <w:rFonts w:ascii="標楷體" w:eastAsia="標楷體" w:hAnsi="標楷體" w:cstheme="minorHAnsi" w:hint="eastAsia"/>
        </w:rPr>
        <w:t>分類結果，再搭配影像判斷來幫助臨床上醫生的判斷</w:t>
      </w:r>
      <w:r w:rsidR="006C5EF6">
        <w:rPr>
          <w:rFonts w:ascii="標楷體" w:eastAsia="標楷體" w:hAnsi="標楷體" w:cstheme="minorHAnsi" w:hint="eastAsia"/>
        </w:rPr>
        <w:t>，可以更確定診斷腰椎狹窄症。</w:t>
      </w:r>
    </w:p>
    <w:p w:rsidR="00D43E40" w:rsidRPr="00C50E41" w:rsidRDefault="00D3615D" w:rsidP="00C54E28">
      <w:pPr>
        <w:pStyle w:val="2"/>
        <w:ind w:firstLine="425"/>
      </w:pPr>
      <w:bookmarkStart w:id="310" w:name="_Toc108984009"/>
      <w:r>
        <w:rPr>
          <w:rFonts w:hint="eastAsia"/>
        </w:rPr>
        <w:lastRenderedPageBreak/>
        <w:t>1.</w:t>
      </w:r>
      <w:r w:rsidR="009B718F">
        <w:rPr>
          <w:rFonts w:hint="eastAsia"/>
        </w:rPr>
        <w:t>3</w:t>
      </w:r>
      <w:r w:rsidR="005B5F7D">
        <w:t xml:space="preserve"> </w:t>
      </w:r>
      <w:r w:rsidR="00063745" w:rsidRPr="00E520EF">
        <w:rPr>
          <w:rFonts w:hint="eastAsia"/>
        </w:rPr>
        <w:t>研究</w:t>
      </w:r>
      <w:bookmarkStart w:id="311" w:name="_Toc45394356"/>
      <w:bookmarkStart w:id="312" w:name="_Toc45394527"/>
      <w:bookmarkEnd w:id="31"/>
      <w:bookmarkEnd w:id="32"/>
      <w:bookmarkEnd w:id="33"/>
      <w:r w:rsidR="00695EF8">
        <w:rPr>
          <w:rFonts w:hint="eastAsia"/>
        </w:rPr>
        <w:t>動機</w:t>
      </w:r>
      <w:bookmarkEnd w:id="310"/>
    </w:p>
    <w:p w:rsidR="00695EF8" w:rsidRPr="00C1781B" w:rsidRDefault="005A5137" w:rsidP="00C1781B">
      <w:pPr>
        <w:spacing w:line="360" w:lineRule="auto"/>
        <w:ind w:firstLine="480"/>
        <w:jc w:val="both"/>
        <w:rPr>
          <w:rFonts w:asciiTheme="minorEastAsia" w:hAnsiTheme="minorEastAsia" w:cstheme="minorHAnsi"/>
        </w:rPr>
      </w:pPr>
      <w:r>
        <w:rPr>
          <w:rFonts w:asciiTheme="minorEastAsia" w:hAnsiTheme="minorEastAsia" w:hint="eastAsia"/>
        </w:rPr>
        <w:t>近</w:t>
      </w:r>
      <w:r w:rsidR="003A52CE">
        <w:rPr>
          <w:rFonts w:asciiTheme="minorEastAsia" w:hAnsiTheme="minorEastAsia" w:hint="eastAsia"/>
        </w:rPr>
        <w:t>幾年來，</w:t>
      </w:r>
      <w:r>
        <w:rPr>
          <w:rFonts w:asciiTheme="minorEastAsia" w:hAnsiTheme="minorEastAsia" w:hint="eastAsia"/>
        </w:rPr>
        <w:t>越來越多的學者投入到病理步態的研究中，其成果用於</w:t>
      </w:r>
      <w:r w:rsidR="003A52CE">
        <w:rPr>
          <w:rFonts w:asciiTheme="minorEastAsia" w:hAnsiTheme="minorEastAsia" w:hint="eastAsia"/>
        </w:rPr>
        <w:t>現代</w:t>
      </w:r>
      <w:r>
        <w:rPr>
          <w:rFonts w:asciiTheme="minorEastAsia" w:hAnsiTheme="minorEastAsia" w:hint="eastAsia"/>
        </w:rPr>
        <w:t>醫</w:t>
      </w:r>
      <w:r w:rsidR="003A52CE">
        <w:rPr>
          <w:rFonts w:asciiTheme="minorEastAsia" w:hAnsiTheme="minorEastAsia" w:hint="eastAsia"/>
        </w:rPr>
        <w:t>療科學</w:t>
      </w:r>
      <w:r>
        <w:rPr>
          <w:rFonts w:asciiTheme="minorEastAsia" w:hAnsiTheme="minorEastAsia" w:hint="eastAsia"/>
        </w:rPr>
        <w:t>的各個方面，也明顯了解步態研究的重要性，</w:t>
      </w:r>
      <w:r w:rsidR="003A52CE" w:rsidRPr="003A52CE">
        <w:rPr>
          <w:rFonts w:asciiTheme="minorEastAsia" w:hAnsiTheme="minorEastAsia" w:hint="eastAsia"/>
        </w:rPr>
        <w:t>步態涉及</w:t>
      </w:r>
      <w:r w:rsidR="003A52CE">
        <w:rPr>
          <w:rFonts w:asciiTheme="minorEastAsia" w:hAnsiTheme="minorEastAsia" w:hint="eastAsia"/>
        </w:rPr>
        <w:t>人的</w:t>
      </w:r>
      <w:r w:rsidR="003A52CE" w:rsidRPr="003A52CE">
        <w:rPr>
          <w:rFonts w:asciiTheme="minorEastAsia" w:hAnsiTheme="minorEastAsia" w:hint="eastAsia"/>
        </w:rPr>
        <w:t>行為習慣、職業、教育、年齡及性別等因素，</w:t>
      </w:r>
      <w:r w:rsidR="002A0251" w:rsidRPr="002A0251">
        <w:rPr>
          <w:rFonts w:asciiTheme="minorEastAsia" w:hAnsiTheme="minorEastAsia" w:hint="eastAsia"/>
        </w:rPr>
        <w:t>也受到多種疾病的影響。步</w:t>
      </w:r>
      <w:r w:rsidR="002A0251">
        <w:rPr>
          <w:rFonts w:asciiTheme="minorEastAsia" w:hAnsiTheme="minorEastAsia" w:hint="eastAsia"/>
        </w:rPr>
        <w:t>態</w:t>
      </w:r>
      <w:r w:rsidR="002A0251" w:rsidRPr="002A0251">
        <w:rPr>
          <w:rFonts w:asciiTheme="minorEastAsia" w:hAnsiTheme="minorEastAsia" w:hint="eastAsia"/>
        </w:rPr>
        <w:t>十分複雜，包括中樞命令、身體平衡及協調控制，涉及下肢各關節和肌肉的協</w:t>
      </w:r>
      <w:r w:rsidR="0067205B">
        <w:rPr>
          <w:rFonts w:asciiTheme="minorEastAsia" w:hAnsiTheme="minorEastAsia" w:hint="eastAsia"/>
        </w:rPr>
        <w:t>同</w:t>
      </w:r>
      <w:r w:rsidR="002A0251" w:rsidRPr="002A0251">
        <w:rPr>
          <w:rFonts w:asciiTheme="minorEastAsia" w:hAnsiTheme="minorEastAsia" w:hint="eastAsia"/>
        </w:rPr>
        <w:t>運動</w:t>
      </w:r>
      <w:r w:rsidR="002A0251">
        <w:rPr>
          <w:rFonts w:asciiTheme="minorEastAsia" w:hAnsiTheme="minorEastAsia" w:hint="eastAsia"/>
        </w:rPr>
        <w:t>，</w:t>
      </w:r>
      <w:r w:rsidR="000C13A9">
        <w:rPr>
          <w:rFonts w:asciiTheme="minorEastAsia" w:hAnsiTheme="minorEastAsia" w:hint="eastAsia"/>
        </w:rPr>
        <w:t>步態研究通常透過攝像鏡頭設置</w:t>
      </w:r>
      <w:r w:rsidR="001D37CC">
        <w:rPr>
          <w:rFonts w:asciiTheme="minorEastAsia" w:hAnsiTheme="minorEastAsia" w:hint="eastAsia"/>
        </w:rPr>
        <w:t>在</w:t>
      </w:r>
      <w:r w:rsidR="000C13A9">
        <w:rPr>
          <w:rFonts w:asciiTheme="minorEastAsia" w:hAnsiTheme="minorEastAsia" w:hint="eastAsia"/>
        </w:rPr>
        <w:t>特定的場所之中進行</w:t>
      </w:r>
      <w:r w:rsidR="00BE7011">
        <w:rPr>
          <w:rFonts w:asciiTheme="minorEastAsia" w:hAnsiTheme="minorEastAsia" w:hint="eastAsia"/>
        </w:rPr>
        <w:t>拍攝和</w:t>
      </w:r>
      <w:r w:rsidR="001D37CC">
        <w:rPr>
          <w:rFonts w:asciiTheme="minorEastAsia" w:hAnsiTheme="minorEastAsia" w:hint="eastAsia"/>
        </w:rPr>
        <w:t>研究</w:t>
      </w:r>
      <w:r w:rsidR="000C13A9">
        <w:rPr>
          <w:rFonts w:asciiTheme="minorEastAsia" w:hAnsiTheme="minorEastAsia" w:hint="eastAsia"/>
        </w:rPr>
        <w:t>，</w:t>
      </w:r>
      <w:r w:rsidR="001D37CC">
        <w:rPr>
          <w:rFonts w:asciiTheme="minorEastAsia" w:hAnsiTheme="minorEastAsia" w:hint="eastAsia"/>
        </w:rPr>
        <w:t>因此研究的空間會受到拘束</w:t>
      </w:r>
      <w:r w:rsidR="00BE7011">
        <w:rPr>
          <w:rFonts w:asciiTheme="minorEastAsia" w:hAnsiTheme="minorEastAsia" w:hint="eastAsia"/>
        </w:rPr>
        <w:t>。</w:t>
      </w:r>
      <w:r w:rsidR="001D37CC">
        <w:rPr>
          <w:rFonts w:asciiTheme="minorEastAsia" w:hAnsiTheme="minorEastAsia" w:hint="eastAsia"/>
        </w:rPr>
        <w:t>但若使用穿戴感測器的優點不僅活動空間不會受到影響，硬體成本以及研究分析</w:t>
      </w:r>
      <w:r w:rsidR="00BE7011" w:rsidRPr="00BE7011">
        <w:rPr>
          <w:rFonts w:asciiTheme="minorEastAsia" w:hAnsiTheme="minorEastAsia" w:hint="eastAsia"/>
        </w:rPr>
        <w:t>運算所需資源相對來得少。</w:t>
      </w:r>
      <w:r w:rsidR="00BE7011">
        <w:rPr>
          <w:rFonts w:asciiTheme="minorEastAsia" w:hAnsiTheme="minorEastAsia" w:hint="eastAsia"/>
        </w:rPr>
        <w:t>目前在學術界利用步態分析研究腰椎管狹窄症的極少</w:t>
      </w:r>
      <w:r w:rsidR="001D37CC">
        <w:rPr>
          <w:rFonts w:asciiTheme="minorEastAsia" w:hAnsiTheme="minorEastAsia" w:hint="eastAsia"/>
        </w:rPr>
        <w:t>，</w:t>
      </w:r>
      <w:r w:rsidR="00D716F5">
        <w:rPr>
          <w:rFonts w:asciiTheme="minorEastAsia" w:hAnsiTheme="minorEastAsia" w:hint="eastAsia"/>
        </w:rPr>
        <w:t>腰椎管狹窄症</w:t>
      </w:r>
      <w:r w:rsidR="008C1CFD">
        <w:rPr>
          <w:rFonts w:asciiTheme="minorEastAsia" w:hAnsiTheme="minorEastAsia" w:hint="eastAsia"/>
        </w:rPr>
        <w:t>會</w:t>
      </w:r>
      <w:r w:rsidRPr="005A5137">
        <w:rPr>
          <w:rFonts w:asciiTheme="minorEastAsia" w:hAnsiTheme="minorEastAsia" w:hint="eastAsia"/>
        </w:rPr>
        <w:t>改變患者</w:t>
      </w:r>
      <w:r w:rsidR="008C1CFD">
        <w:rPr>
          <w:rFonts w:asciiTheme="minorEastAsia" w:hAnsiTheme="minorEastAsia" w:hint="eastAsia"/>
        </w:rPr>
        <w:t>姿勢和</w:t>
      </w:r>
      <w:r w:rsidRPr="005A5137">
        <w:rPr>
          <w:rFonts w:asciiTheme="minorEastAsia" w:hAnsiTheme="minorEastAsia" w:hint="eastAsia"/>
        </w:rPr>
        <w:t>步態</w:t>
      </w:r>
      <w:r w:rsidR="00D716F5">
        <w:rPr>
          <w:rFonts w:asciiTheme="minorEastAsia" w:hAnsiTheme="minorEastAsia" w:hint="eastAsia"/>
        </w:rPr>
        <w:t>特徵，</w:t>
      </w:r>
      <w:r w:rsidR="00BE7011">
        <w:rPr>
          <w:rFonts w:asciiTheme="minorEastAsia" w:hAnsiTheme="minorEastAsia" w:hint="eastAsia"/>
        </w:rPr>
        <w:t>進而影響步態事件間的時間間隔。我們希望能</w:t>
      </w:r>
      <w:r w:rsidR="00DF02CB">
        <w:rPr>
          <w:rFonts w:asciiTheme="minorEastAsia" w:hAnsiTheme="minorEastAsia" w:hint="eastAsia"/>
        </w:rPr>
        <w:t>透過</w:t>
      </w:r>
      <w:r w:rsidR="00845B48">
        <w:rPr>
          <w:rFonts w:asciiTheme="minorEastAsia" w:hAnsiTheme="minorEastAsia" w:hint="eastAsia"/>
        </w:rPr>
        <w:t>I</w:t>
      </w:r>
      <w:r w:rsidR="00845B48">
        <w:rPr>
          <w:rFonts w:asciiTheme="minorEastAsia" w:hAnsiTheme="minorEastAsia"/>
        </w:rPr>
        <w:t>MU</w:t>
      </w:r>
      <w:r w:rsidR="00845B48">
        <w:rPr>
          <w:rFonts w:asciiTheme="minorEastAsia" w:hAnsiTheme="minorEastAsia" w:hint="eastAsia"/>
        </w:rPr>
        <w:t>感測器所收到的</w:t>
      </w:r>
      <w:r w:rsidR="00BE7011">
        <w:rPr>
          <w:rFonts w:asciiTheme="minorEastAsia" w:hAnsiTheme="minorEastAsia" w:hint="eastAsia"/>
        </w:rPr>
        <w:t>加速度、角速度、磁力值等數據，</w:t>
      </w:r>
      <w:r w:rsidR="00153FDA" w:rsidRPr="00153FDA">
        <w:rPr>
          <w:rFonts w:asciiTheme="minorEastAsia" w:hAnsiTheme="minorEastAsia" w:hint="eastAsia"/>
        </w:rPr>
        <w:t>藉由AHRS(姿態航向參考系統)獲得步態姿態變化所對應的歐拉角變化，將步態週期完整地切割出各個步態事件間隔，以探討解腰椎管狹窄症的病理步態和正常人健康步態的步態事件占比差異。同時，</w:t>
      </w:r>
      <w:bookmarkStart w:id="313" w:name="_Toc51769425"/>
      <w:r w:rsidR="00F416F2">
        <w:rPr>
          <w:rFonts w:asciiTheme="minorEastAsia" w:hAnsiTheme="minorEastAsia" w:cstheme="minorHAnsi" w:hint="eastAsia"/>
        </w:rPr>
        <w:t>使用</w:t>
      </w:r>
      <w:r w:rsidR="00F416F2">
        <w:rPr>
          <w:rFonts w:eastAsia="標楷體" w:hint="eastAsia"/>
          <w:color w:val="000000"/>
        </w:rPr>
        <w:t>支援向量機</w:t>
      </w:r>
      <w:r w:rsidR="00F416F2">
        <w:rPr>
          <w:rFonts w:eastAsia="標楷體" w:hint="eastAsia"/>
          <w:color w:val="000000"/>
        </w:rPr>
        <w:t>(</w:t>
      </w:r>
      <w:r w:rsidR="00F416F2">
        <w:rPr>
          <w:rFonts w:eastAsia="標楷體"/>
          <w:color w:val="000000"/>
        </w:rPr>
        <w:t>Support Vector Machine</w:t>
      </w:r>
      <w:r w:rsidR="00F416F2">
        <w:rPr>
          <w:rFonts w:eastAsia="標楷體" w:hint="eastAsia"/>
          <w:color w:val="000000"/>
        </w:rPr>
        <w:t>)</w:t>
      </w:r>
      <w:r w:rsidR="003219C5">
        <w:rPr>
          <w:rFonts w:asciiTheme="minorEastAsia" w:hAnsiTheme="minorEastAsia" w:cstheme="minorHAnsi" w:hint="eastAsia"/>
        </w:rPr>
        <w:t>進行分類</w:t>
      </w:r>
      <w:r w:rsidR="00FA74F6">
        <w:rPr>
          <w:rFonts w:asciiTheme="minorEastAsia" w:hAnsiTheme="minorEastAsia" w:cstheme="minorHAnsi" w:hint="eastAsia"/>
        </w:rPr>
        <w:t>與辨識</w:t>
      </w:r>
      <w:r w:rsidR="00F416F2">
        <w:rPr>
          <w:rFonts w:asciiTheme="minorEastAsia" w:hAnsiTheme="minorEastAsia" w:cstheme="minorHAnsi" w:hint="eastAsia"/>
        </w:rPr>
        <w:t>，希望</w:t>
      </w:r>
      <w:r w:rsidR="00905BB8">
        <w:rPr>
          <w:rFonts w:asciiTheme="minorEastAsia" w:hAnsiTheme="minorEastAsia" w:cstheme="minorHAnsi" w:hint="eastAsia"/>
        </w:rPr>
        <w:t>本研究未來可成為用來檢測腰椎管狹窄症的一種可行方案。</w:t>
      </w:r>
    </w:p>
    <w:p w:rsidR="00695EF8" w:rsidRPr="004403FE" w:rsidRDefault="00695EF8" w:rsidP="004403FE">
      <w:pPr>
        <w:pStyle w:val="2"/>
        <w:ind w:firstLine="425"/>
      </w:pPr>
      <w:bookmarkStart w:id="314" w:name="_Toc108984010"/>
      <w:r>
        <w:rPr>
          <w:rFonts w:hint="eastAsia"/>
        </w:rPr>
        <w:t>1.</w:t>
      </w:r>
      <w:r w:rsidR="00153FDA">
        <w:rPr>
          <w:rFonts w:hint="eastAsia"/>
        </w:rPr>
        <w:t>4</w:t>
      </w:r>
      <w:r>
        <w:t xml:space="preserve"> </w:t>
      </w:r>
      <w:r w:rsidRPr="00E520EF">
        <w:rPr>
          <w:rFonts w:hint="eastAsia"/>
        </w:rPr>
        <w:t>研究目的</w:t>
      </w:r>
      <w:bookmarkEnd w:id="314"/>
    </w:p>
    <w:p w:rsidR="00B95645" w:rsidRDefault="007A719F" w:rsidP="00E271C2">
      <w:pPr>
        <w:spacing w:line="360" w:lineRule="auto"/>
        <w:ind w:firstLine="425"/>
        <w:jc w:val="both"/>
        <w:rPr>
          <w:rFonts w:ascii="Times New Roman" w:eastAsia="標楷體" w:hAnsi="Times New Roman"/>
        </w:rPr>
      </w:pPr>
      <w:r w:rsidRPr="007A719F">
        <w:rPr>
          <w:rFonts w:ascii="Times New Roman" w:eastAsia="標楷體" w:hAnsi="Times New Roman" w:hint="eastAsia"/>
        </w:rPr>
        <w:t>基於上述研究動機，透過本研究之執行，利用穿戴式感測器</w:t>
      </w:r>
      <w:r w:rsidR="00A715BC">
        <w:rPr>
          <w:rFonts w:ascii="Times New Roman" w:eastAsia="標楷體" w:hAnsi="Times New Roman" w:hint="eastAsia"/>
        </w:rPr>
        <w:t>讓</w:t>
      </w:r>
      <w:r w:rsidRPr="007A719F">
        <w:rPr>
          <w:rFonts w:ascii="Times New Roman" w:eastAsia="標楷體" w:hAnsi="Times New Roman" w:hint="eastAsia"/>
        </w:rPr>
        <w:t>臨床醫生能夠進行患者的步態事件分析</w:t>
      </w:r>
      <w:r w:rsidR="00A715BC">
        <w:rPr>
          <w:rFonts w:ascii="Times New Roman" w:eastAsia="標楷體" w:hAnsi="Times New Roman" w:hint="eastAsia"/>
        </w:rPr>
        <w:t>，並提供腰椎管狹窄症患者和正常健康人作</w:t>
      </w:r>
      <w:r w:rsidRPr="007A719F">
        <w:rPr>
          <w:rFonts w:ascii="Times New Roman" w:eastAsia="標楷體" w:hAnsi="Times New Roman" w:hint="eastAsia"/>
        </w:rPr>
        <w:t>比對</w:t>
      </w:r>
      <w:r w:rsidR="00A715BC" w:rsidRPr="007A719F">
        <w:rPr>
          <w:rFonts w:ascii="Times New Roman" w:eastAsia="標楷體" w:hAnsi="Times New Roman" w:hint="eastAsia"/>
        </w:rPr>
        <w:t>，以量</w:t>
      </w:r>
      <w:r w:rsidR="00A715BC">
        <w:rPr>
          <w:rFonts w:ascii="Times New Roman" w:eastAsia="標楷體" w:hAnsi="Times New Roman" w:hint="eastAsia"/>
        </w:rPr>
        <w:t>化和了解這些患者的病情變化</w:t>
      </w:r>
      <w:r w:rsidRPr="007A719F">
        <w:rPr>
          <w:rFonts w:ascii="Times New Roman" w:eastAsia="標楷體" w:hAnsi="Times New Roman" w:hint="eastAsia"/>
        </w:rPr>
        <w:t>。對患者和正常健康對照組之間，利用步態事件時間間隔的占比，透過獨立雙樣本</w:t>
      </w:r>
      <w:r w:rsidRPr="007A719F">
        <w:rPr>
          <w:rFonts w:ascii="Times New Roman" w:eastAsia="標楷體" w:hAnsi="Times New Roman" w:hint="eastAsia"/>
        </w:rPr>
        <w:t>T</w:t>
      </w:r>
      <w:r w:rsidRPr="007A719F">
        <w:rPr>
          <w:rFonts w:ascii="Times New Roman" w:eastAsia="標楷體" w:hAnsi="Times New Roman" w:hint="eastAsia"/>
        </w:rPr>
        <w:t>檢定</w:t>
      </w:r>
      <w:r w:rsidRPr="007A719F">
        <w:rPr>
          <w:rFonts w:ascii="Times New Roman" w:eastAsia="標楷體" w:hAnsi="Times New Roman" w:hint="eastAsia"/>
        </w:rPr>
        <w:t>(</w:t>
      </w:r>
      <w:r w:rsidRPr="007A719F">
        <w:rPr>
          <w:rFonts w:ascii="Times New Roman" w:eastAsia="標楷體" w:hAnsi="Times New Roman" w:hint="eastAsia"/>
        </w:rPr>
        <w:t>異質變異數假設</w:t>
      </w:r>
      <w:r w:rsidRPr="007A719F">
        <w:rPr>
          <w:rFonts w:ascii="Times New Roman" w:eastAsia="標楷體" w:hAnsi="Times New Roman" w:hint="eastAsia"/>
        </w:rPr>
        <w:t>)</w:t>
      </w:r>
      <w:r w:rsidRPr="007A719F">
        <w:rPr>
          <w:rFonts w:ascii="Times New Roman" w:eastAsia="標楷體" w:hAnsi="Times New Roman" w:hint="eastAsia"/>
        </w:rPr>
        <w:t>找出參數之間的顯著差異</w:t>
      </w:r>
      <w:r w:rsidR="00A715BC">
        <w:rPr>
          <w:rFonts w:ascii="Times New Roman" w:eastAsia="標楷體" w:hAnsi="Times New Roman" w:hint="eastAsia"/>
        </w:rPr>
        <w:t>性</w:t>
      </w:r>
      <w:r w:rsidRPr="007A719F">
        <w:rPr>
          <w:rFonts w:ascii="Times New Roman" w:eastAsia="標楷體" w:hAnsi="Times New Roman" w:hint="eastAsia"/>
        </w:rPr>
        <w:t>。另外，亦可透過建構機器學習的</w:t>
      </w:r>
      <w:r w:rsidRPr="007A719F">
        <w:rPr>
          <w:rFonts w:ascii="Times New Roman" w:eastAsia="標楷體" w:hAnsi="Times New Roman" w:hint="eastAsia"/>
        </w:rPr>
        <w:t>SVM</w:t>
      </w:r>
      <w:r w:rsidRPr="007A719F">
        <w:rPr>
          <w:rFonts w:ascii="Times New Roman" w:eastAsia="標楷體" w:hAnsi="Times New Roman" w:hint="eastAsia"/>
        </w:rPr>
        <w:t>模型</w:t>
      </w:r>
      <w:r w:rsidR="00A715BC">
        <w:rPr>
          <w:rFonts w:ascii="Times New Roman" w:eastAsia="標楷體" w:hAnsi="Times New Roman" w:hint="eastAsia"/>
        </w:rPr>
        <w:t>，</w:t>
      </w:r>
      <w:r w:rsidRPr="007A719F">
        <w:rPr>
          <w:rFonts w:ascii="Times New Roman" w:eastAsia="標楷體" w:hAnsi="Times New Roman" w:hint="eastAsia"/>
        </w:rPr>
        <w:t>來進行差異性分類，以驗證與在統計參數</w:t>
      </w:r>
      <w:r w:rsidR="00A715BC" w:rsidRPr="007A719F">
        <w:rPr>
          <w:rFonts w:ascii="Times New Roman" w:eastAsia="標楷體" w:hAnsi="Times New Roman" w:hint="eastAsia"/>
        </w:rPr>
        <w:t>上</w:t>
      </w:r>
      <w:r w:rsidRPr="007A719F">
        <w:rPr>
          <w:rFonts w:ascii="Times New Roman" w:eastAsia="標楷體" w:hAnsi="Times New Roman" w:hint="eastAsia"/>
        </w:rPr>
        <w:t>所呈現的顯著差異</w:t>
      </w:r>
      <w:r w:rsidR="00A715BC">
        <w:rPr>
          <w:rFonts w:ascii="Times New Roman" w:eastAsia="標楷體" w:hAnsi="Times New Roman" w:hint="eastAsia"/>
        </w:rPr>
        <w:t>性</w:t>
      </w:r>
      <w:r w:rsidRPr="007A719F">
        <w:rPr>
          <w:rFonts w:ascii="Times New Roman" w:eastAsia="標楷體" w:hAnsi="Times New Roman" w:hint="eastAsia"/>
        </w:rPr>
        <w:t>，是否</w:t>
      </w:r>
      <w:r w:rsidR="00A715BC">
        <w:rPr>
          <w:rFonts w:ascii="Times New Roman" w:eastAsia="標楷體" w:hAnsi="Times New Roman" w:hint="eastAsia"/>
        </w:rPr>
        <w:t>具有</w:t>
      </w:r>
      <w:r w:rsidRPr="007A719F">
        <w:rPr>
          <w:rFonts w:ascii="Times New Roman" w:eastAsia="標楷體" w:hAnsi="Times New Roman" w:hint="eastAsia"/>
        </w:rPr>
        <w:t>一致</w:t>
      </w:r>
      <w:r w:rsidR="00A715BC">
        <w:rPr>
          <w:rFonts w:ascii="Times New Roman" w:eastAsia="標楷體" w:hAnsi="Times New Roman" w:hint="eastAsia"/>
        </w:rPr>
        <w:t>性的現象</w:t>
      </w:r>
      <w:r w:rsidRPr="007A719F">
        <w:rPr>
          <w:rFonts w:ascii="Times New Roman" w:eastAsia="標楷體" w:hAnsi="Times New Roman" w:hint="eastAsia"/>
        </w:rPr>
        <w:t>。</w:t>
      </w:r>
    </w:p>
    <w:p w:rsidR="003E056E" w:rsidRPr="004403FE" w:rsidRDefault="003E056E" w:rsidP="003E056E">
      <w:pPr>
        <w:pStyle w:val="2"/>
        <w:ind w:firstLine="425"/>
      </w:pPr>
      <w:bookmarkStart w:id="315" w:name="_Toc108984011"/>
      <w:r>
        <w:rPr>
          <w:rFonts w:hint="eastAsia"/>
        </w:rPr>
        <w:lastRenderedPageBreak/>
        <w:t>1.</w:t>
      </w:r>
      <w:r w:rsidR="00A715BC">
        <w:rPr>
          <w:rFonts w:hint="eastAsia"/>
        </w:rPr>
        <w:t>5</w:t>
      </w:r>
      <w:r>
        <w:t xml:space="preserve"> </w:t>
      </w:r>
      <w:r>
        <w:rPr>
          <w:rFonts w:hint="eastAsia"/>
        </w:rPr>
        <w:t>論文架構</w:t>
      </w:r>
      <w:bookmarkEnd w:id="315"/>
    </w:p>
    <w:p w:rsidR="00BE67BF" w:rsidRDefault="003E056E" w:rsidP="00187ED2">
      <w:pPr>
        <w:spacing w:line="360" w:lineRule="auto"/>
        <w:ind w:firstLine="425"/>
        <w:jc w:val="both"/>
        <w:rPr>
          <w:rFonts w:ascii="Times New Roman" w:eastAsia="標楷體" w:hAnsi="Times New Roman"/>
        </w:rPr>
      </w:pPr>
      <w:r>
        <w:rPr>
          <w:rFonts w:ascii="Times New Roman" w:eastAsia="標楷體" w:hAnsi="Times New Roman" w:hint="eastAsia"/>
        </w:rPr>
        <w:t>本研究第二章將會介紹所使用的儀器</w:t>
      </w:r>
      <w:r w:rsidR="006E3CE6">
        <w:rPr>
          <w:rFonts w:ascii="Times New Roman" w:eastAsia="標楷體" w:hAnsi="Times New Roman" w:hint="eastAsia"/>
        </w:rPr>
        <w:t>以及分析軟體</w:t>
      </w:r>
      <w:r>
        <w:rPr>
          <w:rFonts w:ascii="標楷體" w:eastAsia="標楷體" w:hAnsi="標楷體" w:hint="eastAsia"/>
        </w:rPr>
        <w:t>，</w:t>
      </w:r>
      <w:r>
        <w:rPr>
          <w:rFonts w:ascii="Times New Roman" w:eastAsia="標楷體" w:hAnsi="Times New Roman" w:hint="eastAsia"/>
        </w:rPr>
        <w:t>並介紹</w:t>
      </w:r>
      <w:r w:rsidR="00187ED2">
        <w:rPr>
          <w:rFonts w:ascii="Times New Roman" w:eastAsia="標楷體" w:hAnsi="Times New Roman" w:hint="eastAsia"/>
        </w:rPr>
        <w:t>步態</w:t>
      </w:r>
      <w:r>
        <w:rPr>
          <w:rFonts w:ascii="Times New Roman" w:eastAsia="標楷體" w:hAnsi="Times New Roman" w:hint="eastAsia"/>
        </w:rPr>
        <w:t>特徵</w:t>
      </w:r>
      <w:r>
        <w:rPr>
          <w:rFonts w:ascii="標楷體" w:eastAsia="標楷體" w:hAnsi="標楷體" w:hint="eastAsia"/>
        </w:rPr>
        <w:t>。</w:t>
      </w:r>
      <w:r>
        <w:rPr>
          <w:rFonts w:ascii="Times New Roman" w:eastAsia="標楷體" w:hAnsi="Times New Roman" w:hint="eastAsia"/>
        </w:rPr>
        <w:t>第三章會詳細說明訊號處理的步驟</w:t>
      </w:r>
      <w:r>
        <w:rPr>
          <w:rFonts w:ascii="標楷體" w:eastAsia="標楷體" w:hAnsi="標楷體" w:hint="eastAsia"/>
        </w:rPr>
        <w:t>，包括</w:t>
      </w:r>
      <w:r w:rsidR="00187ED2">
        <w:rPr>
          <w:rFonts w:eastAsia="標楷體" w:cstheme="minorHAnsi" w:hint="eastAsia"/>
        </w:rPr>
        <w:t>步態</w:t>
      </w:r>
      <w:r w:rsidR="006E3CE6">
        <w:rPr>
          <w:rFonts w:eastAsia="標楷體" w:cstheme="minorHAnsi" w:hint="eastAsia"/>
        </w:rPr>
        <w:t>特徵擷取、特徵</w:t>
      </w:r>
      <w:r w:rsidR="00F416F2">
        <w:rPr>
          <w:rFonts w:eastAsia="標楷體" w:cstheme="minorHAnsi" w:hint="eastAsia"/>
        </w:rPr>
        <w:t>計算</w:t>
      </w:r>
      <w:r w:rsidR="006E3CE6">
        <w:rPr>
          <w:rFonts w:eastAsia="標楷體" w:cstheme="minorHAnsi" w:hint="eastAsia"/>
        </w:rPr>
        <w:t>成</w:t>
      </w:r>
      <w:r w:rsidR="00F416F2">
        <w:rPr>
          <w:rFonts w:ascii="標楷體" w:eastAsia="標楷體" w:hAnsi="標楷體" w:hint="eastAsia"/>
        </w:rPr>
        <w:t>參數</w:t>
      </w:r>
      <w:r>
        <w:rPr>
          <w:rFonts w:ascii="標楷體" w:eastAsia="標楷體" w:hAnsi="標楷體" w:hint="eastAsia"/>
        </w:rPr>
        <w:t>的方法。第四章則會對所有</w:t>
      </w:r>
      <w:r w:rsidR="006E3CE6">
        <w:rPr>
          <w:rFonts w:ascii="標楷體" w:eastAsia="標楷體" w:hAnsi="標楷體" w:hint="eastAsia"/>
        </w:rPr>
        <w:t>參數進行</w:t>
      </w:r>
      <w:r w:rsidR="00FA74F6">
        <w:rPr>
          <w:rFonts w:ascii="標楷體" w:hAnsi="標楷體" w:hint="eastAsia"/>
          <w:color w:val="000000"/>
        </w:rPr>
        <w:t>獨立雙樣本T</w:t>
      </w:r>
      <w:r w:rsidR="00FA74F6">
        <w:rPr>
          <w:rFonts w:ascii="Times New Roman" w:eastAsia="標楷體" w:hAnsi="Times New Roman" w:hint="eastAsia"/>
        </w:rPr>
        <w:t>檢定</w:t>
      </w:r>
      <w:r>
        <w:rPr>
          <w:rFonts w:ascii="標楷體" w:eastAsia="標楷體" w:hAnsi="標楷體" w:hint="eastAsia"/>
        </w:rPr>
        <w:t>分析，目的是為了挑選</w:t>
      </w:r>
      <w:r w:rsidR="00695512">
        <w:rPr>
          <w:rFonts w:ascii="標楷體" w:eastAsia="標楷體" w:hAnsi="標楷體" w:hint="eastAsia"/>
        </w:rPr>
        <w:t>顯著差異</w:t>
      </w:r>
      <w:r>
        <w:rPr>
          <w:rFonts w:ascii="標楷體" w:eastAsia="標楷體" w:hAnsi="標楷體" w:hint="eastAsia"/>
        </w:rPr>
        <w:t>的特徵來訓練支援向量機</w:t>
      </w:r>
      <w:r w:rsidRPr="00CC50D2">
        <w:rPr>
          <w:rFonts w:eastAsia="標楷體" w:cstheme="minorHAnsi"/>
        </w:rPr>
        <w:t>(SVM)</w:t>
      </w:r>
      <w:r>
        <w:rPr>
          <w:rFonts w:ascii="標楷體" w:eastAsia="標楷體" w:hAnsi="標楷體" w:hint="eastAsia"/>
        </w:rPr>
        <w:t>，</w:t>
      </w:r>
      <w:r w:rsidR="00782896">
        <w:rPr>
          <w:rFonts w:ascii="標楷體" w:eastAsia="標楷體" w:hAnsi="標楷體" w:hint="eastAsia"/>
        </w:rPr>
        <w:t>最後</w:t>
      </w:r>
      <w:r>
        <w:rPr>
          <w:rFonts w:ascii="Times New Roman" w:eastAsia="標楷體" w:hAnsi="Times New Roman" w:hint="eastAsia"/>
        </w:rPr>
        <w:t>呈現</w:t>
      </w:r>
      <w:r w:rsidR="00782896">
        <w:rPr>
          <w:rFonts w:ascii="Times New Roman" w:eastAsia="標楷體" w:hAnsi="Times New Roman" w:hint="eastAsia"/>
        </w:rPr>
        <w:t>分類</w:t>
      </w:r>
      <w:r>
        <w:rPr>
          <w:rFonts w:ascii="Times New Roman" w:eastAsia="標楷體" w:hAnsi="Times New Roman" w:hint="eastAsia"/>
        </w:rPr>
        <w:t>結果</w:t>
      </w:r>
      <w:r>
        <w:rPr>
          <w:rFonts w:ascii="標楷體" w:eastAsia="標楷體" w:hAnsi="標楷體" w:hint="eastAsia"/>
        </w:rPr>
        <w:t>。</w:t>
      </w:r>
      <w:r>
        <w:rPr>
          <w:rFonts w:ascii="Times New Roman" w:eastAsia="標楷體" w:hAnsi="Times New Roman" w:hint="eastAsia"/>
        </w:rPr>
        <w:t>第五章為本研究的結論與未來展望。</w:t>
      </w:r>
      <w:bookmarkEnd w:id="29"/>
      <w:bookmarkEnd w:id="311"/>
      <w:bookmarkEnd w:id="312"/>
      <w:bookmarkEnd w:id="313"/>
    </w:p>
    <w:p w:rsidR="00176F53" w:rsidRDefault="00176F53" w:rsidP="00176F53">
      <w:pPr>
        <w:spacing w:line="360" w:lineRule="auto"/>
        <w:ind w:firstLine="425"/>
        <w:jc w:val="both"/>
        <w:rPr>
          <w:color w:val="000000"/>
        </w:rPr>
      </w:pPr>
      <w:r w:rsidRPr="00A82406">
        <w:rPr>
          <w:rFonts w:hint="eastAsia"/>
          <w:color w:val="000000"/>
          <w:highlight w:val="yellow"/>
        </w:rPr>
        <w:t>本研究的相關研究資源、實驗方法與相關醫學研究倫理認證等說明，皆呈現於第二章。在第三章中，我們列出了研究方法與應用的演算法步驟，而第四章中，我們展示了實驗患者和正常人經由支援向量機</w:t>
      </w:r>
      <w:r w:rsidRPr="00A82406">
        <w:rPr>
          <w:rFonts w:hint="eastAsia"/>
          <w:color w:val="000000"/>
          <w:highlight w:val="yellow"/>
        </w:rPr>
        <w:t>(</w:t>
      </w:r>
      <w:r w:rsidRPr="00A82406">
        <w:rPr>
          <w:color w:val="000000"/>
          <w:highlight w:val="yellow"/>
        </w:rPr>
        <w:t>Support vector machine</w:t>
      </w:r>
      <w:r w:rsidRPr="00A82406">
        <w:rPr>
          <w:rFonts w:hint="eastAsia"/>
          <w:color w:val="000000"/>
          <w:highlight w:val="yellow"/>
        </w:rPr>
        <w:t xml:space="preserve"> ,SVM)</w:t>
      </w:r>
      <w:r w:rsidRPr="00A82406">
        <w:rPr>
          <w:rFonts w:hint="eastAsia"/>
          <w:color w:val="000000"/>
          <w:highlight w:val="yellow"/>
        </w:rPr>
        <w:t>預測，由於患者的疼痛對於走路步態的影響，所呈現出的數據。最後，我們研究成果的結論，說明於第五章</w:t>
      </w:r>
    </w:p>
    <w:p w:rsidR="00A715BC" w:rsidRDefault="00A715BC" w:rsidP="00187ED2">
      <w:pPr>
        <w:spacing w:line="360" w:lineRule="auto"/>
        <w:ind w:firstLine="425"/>
        <w:jc w:val="both"/>
        <w:rPr>
          <w:rFonts w:ascii="Times New Roman" w:eastAsia="標楷體" w:hAnsi="Times New Roman"/>
        </w:rPr>
      </w:pPr>
    </w:p>
    <w:p w:rsidR="0067205B" w:rsidRDefault="00BE67BF" w:rsidP="00BE67BF">
      <w:pPr>
        <w:rPr>
          <w:rFonts w:ascii="Times New Roman" w:eastAsia="標楷體" w:hAnsi="Times New Roman"/>
        </w:rPr>
      </w:pPr>
      <w:r>
        <w:rPr>
          <w:rFonts w:ascii="Times New Roman" w:eastAsia="標楷體" w:hAnsi="Times New Roman"/>
        </w:rPr>
        <w:br w:type="page"/>
      </w:r>
    </w:p>
    <w:p w:rsidR="00494131" w:rsidRDefault="002820EA" w:rsidP="00DC6A25">
      <w:pPr>
        <w:pStyle w:val="1"/>
        <w:ind w:left="563" w:hanging="563"/>
      </w:pPr>
      <w:bookmarkStart w:id="316" w:name="_Toc8131711"/>
      <w:bookmarkStart w:id="317" w:name="_Toc45394357"/>
      <w:bookmarkStart w:id="318" w:name="_Toc45394528"/>
      <w:bookmarkStart w:id="319" w:name="_Toc51769426"/>
      <w:bookmarkStart w:id="320" w:name="_Toc108984012"/>
      <w:r>
        <w:rPr>
          <w:rFonts w:hint="eastAsia"/>
        </w:rPr>
        <w:lastRenderedPageBreak/>
        <w:t>研究</w:t>
      </w:r>
      <w:r w:rsidR="00D82E77" w:rsidRPr="00E520EF">
        <w:rPr>
          <w:rFonts w:hint="eastAsia"/>
        </w:rPr>
        <w:t>材料</w:t>
      </w:r>
      <w:bookmarkStart w:id="321" w:name="_Toc526954959"/>
      <w:bookmarkEnd w:id="316"/>
      <w:bookmarkEnd w:id="317"/>
      <w:bookmarkEnd w:id="318"/>
      <w:bookmarkEnd w:id="319"/>
      <w:bookmarkEnd w:id="320"/>
    </w:p>
    <w:p w:rsidR="00530644" w:rsidRPr="00E520EF" w:rsidRDefault="00530644" w:rsidP="00530644">
      <w:pPr>
        <w:pStyle w:val="2"/>
        <w:ind w:firstLine="425"/>
      </w:pPr>
      <w:bookmarkStart w:id="322" w:name="_Toc108984013"/>
      <w:r>
        <w:rPr>
          <w:rFonts w:hint="eastAsia"/>
        </w:rPr>
        <w:t>2.1</w:t>
      </w:r>
      <w:r>
        <w:t xml:space="preserve"> </w:t>
      </w:r>
      <w:r w:rsidR="00A616CD" w:rsidRPr="00E520EF">
        <w:rPr>
          <w:rFonts w:hint="eastAsia"/>
        </w:rPr>
        <w:t>研究儀器</w:t>
      </w:r>
      <w:bookmarkEnd w:id="322"/>
    </w:p>
    <w:p w:rsidR="00BD0799" w:rsidRDefault="001743B8" w:rsidP="00215C0C">
      <w:pPr>
        <w:spacing w:line="360" w:lineRule="auto"/>
        <w:jc w:val="both"/>
        <w:rPr>
          <w:rFonts w:ascii="Times New Roman" w:eastAsia="標楷體" w:hAnsi="Times New Roman"/>
        </w:rPr>
      </w:pPr>
      <w:r w:rsidRPr="00EF155C">
        <w:rPr>
          <w:noProof/>
        </w:rPr>
        <w:drawing>
          <wp:anchor distT="0" distB="0" distL="114300" distR="114300" simplePos="0" relativeHeight="251627008" behindDoc="0" locked="0" layoutInCell="1" allowOverlap="1">
            <wp:simplePos x="0" y="0"/>
            <wp:positionH relativeFrom="margin">
              <wp:posOffset>2615565</wp:posOffset>
            </wp:positionH>
            <wp:positionV relativeFrom="paragraph">
              <wp:posOffset>2889250</wp:posOffset>
            </wp:positionV>
            <wp:extent cx="2376170" cy="1454785"/>
            <wp:effectExtent l="0" t="0" r="0" b="0"/>
            <wp:wrapTopAndBottom/>
            <wp:docPr id="3" name="圖片 4">
              <a:extLst xmlns:a="http://schemas.openxmlformats.org/drawingml/2006/main">
                <a:ext uri="{FF2B5EF4-FFF2-40B4-BE49-F238E27FC236}">
                  <a16:creationId xmlns:a16="http://schemas.microsoft.com/office/drawing/2014/main" id="{88BE95A2-172C-406F-BACF-99DBE39CE2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88BE95A2-172C-406F-BACF-99DBE39CE2E7}"/>
                        </a:ext>
                      </a:extLst>
                    </pic:cNvPr>
                    <pic:cNvPicPr>
                      <a:picLocks noChangeAspect="1"/>
                    </pic:cNvPicPr>
                  </pic:nvPicPr>
                  <pic:blipFill>
                    <a:blip r:embed="rId44" cstate="screen">
                      <a:extLst>
                        <a:ext uri="{28A0092B-C50C-407E-A947-70E740481C1C}">
                          <a14:useLocalDpi xmlns:a14="http://schemas.microsoft.com/office/drawing/2010/main" val="0"/>
                        </a:ext>
                      </a:extLst>
                    </a:blip>
                    <a:stretch>
                      <a:fillRect/>
                    </a:stretch>
                  </pic:blipFill>
                  <pic:spPr>
                    <a:xfrm>
                      <a:off x="0" y="0"/>
                      <a:ext cx="2376170" cy="1454785"/>
                    </a:xfrm>
                    <a:prstGeom prst="rect">
                      <a:avLst/>
                    </a:prstGeom>
                  </pic:spPr>
                </pic:pic>
              </a:graphicData>
            </a:graphic>
          </wp:anchor>
        </w:drawing>
      </w:r>
      <w:r w:rsidRPr="00DB36E7">
        <w:rPr>
          <w:rFonts w:ascii="Times New Roman" w:eastAsia="標楷體" w:hAnsi="Times New Roman"/>
          <w:noProof/>
        </w:rPr>
        <w:drawing>
          <wp:anchor distT="0" distB="0" distL="114300" distR="114300" simplePos="0" relativeHeight="251638272" behindDoc="0" locked="0" layoutInCell="1" allowOverlap="1">
            <wp:simplePos x="0" y="0"/>
            <wp:positionH relativeFrom="column">
              <wp:posOffset>725170</wp:posOffset>
            </wp:positionH>
            <wp:positionV relativeFrom="paragraph">
              <wp:posOffset>2797810</wp:posOffset>
            </wp:positionV>
            <wp:extent cx="1025525" cy="1675765"/>
            <wp:effectExtent l="0" t="0" r="0" b="0"/>
            <wp:wrapTopAndBottom/>
            <wp:docPr id="41" name="圖片 3">
              <a:extLst xmlns:a="http://schemas.openxmlformats.org/drawingml/2006/main">
                <a:ext uri="{FF2B5EF4-FFF2-40B4-BE49-F238E27FC236}">
                  <a16:creationId xmlns:a16="http://schemas.microsoft.com/office/drawing/2014/main" id="{A6492A59-794D-05AF-F603-AE7B811F0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A6492A59-794D-05AF-F603-AE7B811F0555}"/>
                        </a:ext>
                      </a:extLst>
                    </pic:cNvPr>
                    <pic:cNvPicPr>
                      <a:picLocks noChangeAspect="1"/>
                    </pic:cNvPicPr>
                  </pic:nvPicPr>
                  <pic:blipFill>
                    <a:blip r:embed="rId45" cstate="screen">
                      <a:extLst>
                        <a:ext uri="{28A0092B-C50C-407E-A947-70E740481C1C}">
                          <a14:useLocalDpi xmlns:a14="http://schemas.microsoft.com/office/drawing/2010/main" val="0"/>
                        </a:ext>
                      </a:extLst>
                    </a:blip>
                    <a:stretch>
                      <a:fillRect/>
                    </a:stretch>
                  </pic:blipFill>
                  <pic:spPr>
                    <a:xfrm>
                      <a:off x="0" y="0"/>
                      <a:ext cx="1025525" cy="1675765"/>
                    </a:xfrm>
                    <a:prstGeom prst="rect">
                      <a:avLst/>
                    </a:prstGeom>
                  </pic:spPr>
                </pic:pic>
              </a:graphicData>
            </a:graphic>
          </wp:anchor>
        </w:drawing>
      </w:r>
      <w:r w:rsidR="00CE2856">
        <w:rPr>
          <w:noProof/>
        </w:rPr>
        <w:pict>
          <v:shape id="文字方塊 29" o:spid="_x0000_s1059" type="#_x0000_t202" style="position:absolute;left:0;text-align:left;margin-left:222.5pt;margin-top:353.85pt;width:160.35pt;height:20pt;z-index:2516648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" filled="f" stroked="f">
            <v:textbox inset="0,0,0,0">
              <w:txbxContent>
                <w:p w:rsidR="0084215C" w:rsidRPr="00DD0BC4" w:rsidRDefault="0084215C" w:rsidP="00E271C2">
                  <w:pPr>
                    <w:spacing w:line="360" w:lineRule="auto"/>
                    <w:jc w:val="center"/>
                    <w:rPr>
                      <w:rFonts w:ascii="Times New Roman" w:eastAsia="標楷體" w:hAnsi="Times New Roman"/>
                    </w:rPr>
                  </w:pPr>
                  <w:bookmarkStart w:id="323" w:name="_Toc108984048"/>
                  <w:r w:rsidRPr="00DD0BC4">
                    <w:rPr>
                      <w:rFonts w:ascii="Times New Roman" w:eastAsia="標楷體" w:hAnsi="Times New Roman" w:hint="eastAsia"/>
                    </w:rPr>
                    <w:t>圖</w:t>
                  </w:r>
                  <w:r w:rsidRPr="00DD0BC4">
                    <w:rPr>
                      <w:rFonts w:ascii="Times New Roman" w:eastAsia="標楷體" w:hAnsi="Times New Roman" w:hint="eastAsia"/>
                    </w:rPr>
                    <w:t xml:space="preserve"> </w:t>
                  </w:r>
                  <w:r w:rsidR="00706515" w:rsidRPr="00DD0BC4">
                    <w:rPr>
                      <w:rFonts w:ascii="Times New Roman" w:eastAsia="標楷體" w:hAnsi="Times New Roman"/>
                    </w:rPr>
                    <w:fldChar w:fldCharType="begin"/>
                  </w:r>
                  <w:r w:rsidRPr="00DD0BC4">
                    <w:rPr>
                      <w:rFonts w:ascii="Times New Roman" w:eastAsia="標楷體" w:hAnsi="Times New Roman"/>
                    </w:rPr>
                    <w:instrText xml:space="preserve"> </w:instrText>
                  </w:r>
                  <w:r w:rsidRPr="00DD0BC4">
                    <w:rPr>
                      <w:rFonts w:ascii="Times New Roman" w:eastAsia="標楷體" w:hAnsi="Times New Roman" w:hint="eastAsia"/>
                    </w:rPr>
                    <w:instrText xml:space="preserve">SEQ </w:instrText>
                  </w:r>
                  <w:r w:rsidRPr="00DD0BC4">
                    <w:rPr>
                      <w:rFonts w:ascii="Times New Roman" w:eastAsia="標楷體" w:hAnsi="Times New Roman" w:hint="eastAsia"/>
                    </w:rPr>
                    <w:instrText>圖</w:instrText>
                  </w:r>
                  <w:r w:rsidRPr="00DD0BC4">
                    <w:rPr>
                      <w:rFonts w:ascii="Times New Roman" w:eastAsia="標楷體" w:hAnsi="Times New Roman" w:hint="eastAsia"/>
                    </w:rPr>
                    <w:instrText xml:space="preserve"> \* ARABIC</w:instrText>
                  </w:r>
                  <w:r w:rsidRPr="00DD0BC4">
                    <w:rPr>
                      <w:rFonts w:ascii="Times New Roman" w:eastAsia="標楷體" w:hAnsi="Times New Roman"/>
                    </w:rPr>
                    <w:instrText xml:space="preserve"> </w:instrText>
                  </w:r>
                  <w:r w:rsidR="00706515" w:rsidRPr="00DD0BC4">
                    <w:rPr>
                      <w:rFonts w:ascii="Times New Roman" w:eastAsia="標楷體" w:hAnsi="Times New Roman"/>
                    </w:rPr>
                    <w:fldChar w:fldCharType="separate"/>
                  </w:r>
                  <w:r w:rsidR="00163BD5">
                    <w:rPr>
                      <w:rFonts w:ascii="Times New Roman" w:eastAsia="標楷體" w:hAnsi="Times New Roman"/>
                      <w:noProof/>
                    </w:rPr>
                    <w:t>2</w:t>
                  </w:r>
                  <w:r w:rsidR="00706515" w:rsidRPr="00DD0BC4">
                    <w:rPr>
                      <w:rFonts w:ascii="Times New Roman" w:eastAsia="標楷體" w:hAnsi="Times New Roman"/>
                    </w:rPr>
                    <w:fldChar w:fldCharType="end"/>
                  </w:r>
                  <w:r w:rsidRPr="00DD0BC4">
                    <w:rPr>
                      <w:rFonts w:ascii="Times New Roman" w:eastAsia="標楷體" w:hAnsi="Times New Roman" w:hint="eastAsia"/>
                    </w:rPr>
                    <w:t>：</w:t>
                  </w:r>
                  <w:r>
                    <w:rPr>
                      <w:rFonts w:ascii="Times New Roman" w:eastAsia="標楷體" w:hAnsi="Times New Roman" w:hint="eastAsia"/>
                    </w:rPr>
                    <w:t>IMU</w:t>
                  </w:r>
                  <w:r w:rsidRPr="00DD0BC4">
                    <w:rPr>
                      <w:rFonts w:ascii="Times New Roman" w:eastAsia="標楷體" w:hAnsi="Times New Roman" w:hint="eastAsia"/>
                    </w:rPr>
                    <w:t>感測</w:t>
                  </w:r>
                  <w:r>
                    <w:rPr>
                      <w:rFonts w:ascii="Times New Roman" w:eastAsia="標楷體" w:hAnsi="Times New Roman" w:hint="eastAsia"/>
                    </w:rPr>
                    <w:t>器</w:t>
                  </w:r>
                  <w:r w:rsidRPr="00DD0BC4">
                    <w:rPr>
                      <w:rFonts w:ascii="Times New Roman" w:eastAsia="標楷體" w:hAnsi="Times New Roman" w:hint="eastAsia"/>
                    </w:rPr>
                    <w:t>模組</w:t>
                  </w:r>
                  <w:bookmarkEnd w:id="323"/>
                </w:p>
              </w:txbxContent>
            </v:textbox>
            <w10:wrap type="topAndBottom" anchorx="margin"/>
          </v:shape>
        </w:pict>
      </w:r>
      <w:r w:rsidR="00CE2856">
        <w:rPr>
          <w:noProof/>
        </w:rPr>
        <w:pict>
          <v:shape id="文字方塊 59" o:spid="_x0000_s1058" type="#_x0000_t202" style="position:absolute;left:0;text-align:left;margin-left:25.5pt;margin-top:357.9pt;width:143.65pt;height:18pt;z-index:25167616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" filled="f" stroked="f">
            <v:textbox style="mso-fit-shape-to-text:t" inset="0,0,0,0">
              <w:txbxContent>
                <w:p w:rsidR="0084215C" w:rsidRPr="00B40A9F" w:rsidRDefault="0084215C" w:rsidP="00B40A9F">
                  <w:pPr>
                    <w:pStyle w:val="a6"/>
                    <w:rPr>
                      <w:rFonts w:ascii="Times New Roman" w:eastAsia="標楷體" w:hAnsi="Times New Roman"/>
                      <w:sz w:val="24"/>
                      <w:szCs w:val="24"/>
                    </w:rPr>
                  </w:pPr>
                  <w:bookmarkStart w:id="324" w:name="_Toc108984049"/>
                  <w:r w:rsidRPr="00DB36E7">
                    <w:rPr>
                      <w:rFonts w:ascii="Times New Roman" w:eastAsia="標楷體" w:hAnsi="Times New Roman" w:hint="eastAsia"/>
                      <w:sz w:val="24"/>
                      <w:szCs w:val="24"/>
                    </w:rPr>
                    <w:t>圖</w:t>
                  </w:r>
                  <w:r w:rsidRPr="00DB36E7">
                    <w:rPr>
                      <w:rFonts w:ascii="Times New Roman" w:eastAsia="標楷體" w:hAnsi="Times New Roman" w:hint="eastAsia"/>
                      <w:sz w:val="24"/>
                      <w:szCs w:val="24"/>
                    </w:rPr>
                    <w:t xml:space="preserve"> </w:t>
                  </w:r>
                  <w:r w:rsidR="00706515" w:rsidRPr="00DB36E7">
                    <w:rPr>
                      <w:rFonts w:ascii="Times New Roman" w:eastAsia="標楷體" w:hAnsi="Times New Roman"/>
                      <w:sz w:val="24"/>
                      <w:szCs w:val="24"/>
                    </w:rPr>
                    <w:fldChar w:fldCharType="begin"/>
                  </w:r>
                  <w:r w:rsidRPr="00DB36E7">
                    <w:rPr>
                      <w:rFonts w:ascii="Times New Roman" w:eastAsia="標楷體" w:hAnsi="Times New Roman"/>
                      <w:sz w:val="24"/>
                      <w:szCs w:val="24"/>
                    </w:rPr>
                    <w:instrText xml:space="preserve"> </w:instrText>
                  </w:r>
                  <w:r w:rsidRPr="00DB36E7">
                    <w:rPr>
                      <w:rFonts w:ascii="Times New Roman" w:eastAsia="標楷體" w:hAnsi="Times New Roman" w:hint="eastAsia"/>
                      <w:sz w:val="24"/>
                      <w:szCs w:val="24"/>
                    </w:rPr>
                    <w:instrText xml:space="preserve">SEQ </w:instrText>
                  </w:r>
                  <w:r w:rsidRPr="00DB36E7">
                    <w:rPr>
                      <w:rFonts w:ascii="Times New Roman" w:eastAsia="標楷體" w:hAnsi="Times New Roman" w:hint="eastAsia"/>
                      <w:sz w:val="24"/>
                      <w:szCs w:val="24"/>
                    </w:rPr>
                    <w:instrText>圖</w:instrText>
                  </w:r>
                  <w:r w:rsidRPr="00DB36E7">
                    <w:rPr>
                      <w:rFonts w:ascii="Times New Roman" w:eastAsia="標楷體" w:hAnsi="Times New Roman" w:hint="eastAsia"/>
                      <w:sz w:val="24"/>
                      <w:szCs w:val="24"/>
                    </w:rPr>
                    <w:instrText xml:space="preserve"> \* ARABIC</w:instrText>
                  </w:r>
                  <w:r w:rsidRPr="00DB36E7">
                    <w:rPr>
                      <w:rFonts w:ascii="Times New Roman" w:eastAsia="標楷體" w:hAnsi="Times New Roman"/>
                      <w:sz w:val="24"/>
                      <w:szCs w:val="24"/>
                    </w:rPr>
                    <w:instrText xml:space="preserve"> </w:instrText>
                  </w:r>
                  <w:r w:rsidR="00706515" w:rsidRPr="00DB36E7">
                    <w:rPr>
                      <w:rFonts w:ascii="Times New Roman" w:eastAsia="標楷體" w:hAnsi="Times New Roman"/>
                      <w:sz w:val="24"/>
                      <w:szCs w:val="24"/>
                    </w:rPr>
                    <w:fldChar w:fldCharType="separate"/>
                  </w:r>
                  <w:r w:rsidR="00163BD5">
                    <w:rPr>
                      <w:rFonts w:ascii="Times New Roman" w:eastAsia="標楷體" w:hAnsi="Times New Roman"/>
                      <w:noProof/>
                      <w:sz w:val="24"/>
                      <w:szCs w:val="24"/>
                    </w:rPr>
                    <w:t>3</w:t>
                  </w:r>
                  <w:r w:rsidR="00706515" w:rsidRPr="00DB36E7">
                    <w:rPr>
                      <w:rFonts w:ascii="Times New Roman" w:eastAsia="標楷體" w:hAnsi="Times New Roman"/>
                      <w:sz w:val="24"/>
                      <w:szCs w:val="24"/>
                    </w:rPr>
                    <w:fldChar w:fldCharType="end"/>
                  </w:r>
                  <w:r w:rsidRPr="00DB36E7">
                    <w:rPr>
                      <w:rFonts w:ascii="Times New Roman" w:eastAsia="標楷體" w:hAnsi="Times New Roman" w:hint="eastAsia"/>
                      <w:sz w:val="24"/>
                      <w:szCs w:val="24"/>
                    </w:rPr>
                    <w:t>：</w:t>
                  </w:r>
                  <w:r w:rsidRPr="00DB36E7">
                    <w:rPr>
                      <w:rFonts w:ascii="Times New Roman" w:eastAsia="標楷體" w:hAnsi="Times New Roman" w:hint="eastAsia"/>
                      <w:sz w:val="24"/>
                      <w:szCs w:val="24"/>
                    </w:rPr>
                    <w:t>G</w:t>
                  </w:r>
                  <w:r w:rsidRPr="00DB36E7">
                    <w:rPr>
                      <w:rFonts w:ascii="Times New Roman" w:eastAsia="標楷體" w:hAnsi="Times New Roman"/>
                      <w:sz w:val="24"/>
                      <w:szCs w:val="24"/>
                    </w:rPr>
                    <w:t>opro</w:t>
                  </w:r>
                  <w:r>
                    <w:rPr>
                      <w:rFonts w:ascii="Times New Roman" w:eastAsia="標楷體" w:hAnsi="Times New Roman" w:hint="eastAsia"/>
                      <w:sz w:val="24"/>
                      <w:szCs w:val="24"/>
                    </w:rPr>
                    <w:t>運動型</w:t>
                  </w:r>
                  <w:r w:rsidRPr="00DB36E7">
                    <w:rPr>
                      <w:rFonts w:ascii="Times New Roman" w:eastAsia="標楷體" w:hAnsi="Times New Roman" w:hint="eastAsia"/>
                      <w:sz w:val="24"/>
                      <w:szCs w:val="24"/>
                    </w:rPr>
                    <w:t>攝影機</w:t>
                  </w:r>
                  <w:bookmarkEnd w:id="324"/>
                </w:p>
              </w:txbxContent>
            </v:textbox>
            <w10:wrap type="topAndBottom"/>
          </v:shape>
        </w:pict>
      </w:r>
      <w:r w:rsidR="00CE2856">
        <w:rPr>
          <w:noProof/>
        </w:rPr>
        <w:pict>
          <v:shape id="Text Box 42" o:spid="_x0000_s1057" type="#_x0000_t202" style="position:absolute;left:0;text-align:left;margin-left:18pt;margin-top:519.35pt;width:121.3pt;height:18pt;z-index:251679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" stroked="f">
            <v:textbox style="mso-fit-shape-to-text:t" inset="0,0,0,0">
              <w:txbxContent>
                <w:p w:rsidR="0084215C" w:rsidRPr="00BE67BF" w:rsidRDefault="0084215C" w:rsidP="00BE67BF">
                  <w:pPr>
                    <w:pStyle w:val="a6"/>
                    <w:jc w:val="center"/>
                    <w:rPr>
                      <w:rFonts w:ascii="Times New Roman" w:eastAsia="標楷體" w:hAnsi="Times New Roman"/>
                      <w:sz w:val="24"/>
                      <w:szCs w:val="24"/>
                    </w:rPr>
                  </w:pPr>
                  <w:bookmarkStart w:id="325" w:name="_Toc108984050"/>
                  <w:r w:rsidRPr="0056645F">
                    <w:rPr>
                      <w:rFonts w:ascii="Times New Roman" w:eastAsia="標楷體" w:hAnsi="Times New Roman" w:hint="eastAsia"/>
                      <w:sz w:val="24"/>
                      <w:szCs w:val="24"/>
                    </w:rPr>
                    <w:t>圖</w:t>
                  </w:r>
                  <w:r w:rsidRPr="0056645F">
                    <w:rPr>
                      <w:rFonts w:ascii="Times New Roman" w:eastAsia="標楷體" w:hAnsi="Times New Roman" w:hint="eastAsia"/>
                      <w:sz w:val="24"/>
                      <w:szCs w:val="24"/>
                    </w:rPr>
                    <w:t xml:space="preserve"> </w:t>
                  </w:r>
                  <w:r w:rsidR="00706515" w:rsidRPr="0056645F">
                    <w:rPr>
                      <w:rFonts w:ascii="Times New Roman" w:eastAsia="標楷體" w:hAnsi="Times New Roman"/>
                      <w:sz w:val="24"/>
                      <w:szCs w:val="24"/>
                    </w:rPr>
                    <w:fldChar w:fldCharType="begin"/>
                  </w:r>
                  <w:r w:rsidRPr="0056645F">
                    <w:rPr>
                      <w:rFonts w:ascii="Times New Roman" w:eastAsia="標楷體" w:hAnsi="Times New Roman"/>
                      <w:sz w:val="24"/>
                      <w:szCs w:val="24"/>
                    </w:rPr>
                    <w:instrText xml:space="preserve"> </w:instrText>
                  </w:r>
                  <w:r w:rsidRPr="0056645F">
                    <w:rPr>
                      <w:rFonts w:ascii="Times New Roman" w:eastAsia="標楷體" w:hAnsi="Times New Roman" w:hint="eastAsia"/>
                      <w:sz w:val="24"/>
                      <w:szCs w:val="24"/>
                    </w:rPr>
                    <w:instrText xml:space="preserve">SEQ </w:instrText>
                  </w:r>
                  <w:r w:rsidRPr="0056645F">
                    <w:rPr>
                      <w:rFonts w:ascii="Times New Roman" w:eastAsia="標楷體" w:hAnsi="Times New Roman" w:hint="eastAsia"/>
                      <w:sz w:val="24"/>
                      <w:szCs w:val="24"/>
                    </w:rPr>
                    <w:instrText>圖</w:instrText>
                  </w:r>
                  <w:r w:rsidRPr="0056645F">
                    <w:rPr>
                      <w:rFonts w:ascii="Times New Roman" w:eastAsia="標楷體" w:hAnsi="Times New Roman" w:hint="eastAsia"/>
                      <w:sz w:val="24"/>
                      <w:szCs w:val="24"/>
                    </w:rPr>
                    <w:instrText xml:space="preserve"> \* ARABIC</w:instrText>
                  </w:r>
                  <w:r w:rsidRPr="0056645F">
                    <w:rPr>
                      <w:rFonts w:ascii="Times New Roman" w:eastAsia="標楷體" w:hAnsi="Times New Roman"/>
                      <w:sz w:val="24"/>
                      <w:szCs w:val="24"/>
                    </w:rPr>
                    <w:instrText xml:space="preserve"> </w:instrText>
                  </w:r>
                  <w:r w:rsidR="00706515" w:rsidRPr="0056645F">
                    <w:rPr>
                      <w:rFonts w:ascii="Times New Roman" w:eastAsia="標楷體" w:hAnsi="Times New Roman"/>
                      <w:sz w:val="24"/>
                      <w:szCs w:val="24"/>
                    </w:rPr>
                    <w:fldChar w:fldCharType="separate"/>
                  </w:r>
                  <w:r w:rsidR="00163BD5">
                    <w:rPr>
                      <w:rFonts w:ascii="Times New Roman" w:eastAsia="標楷體" w:hAnsi="Times New Roman"/>
                      <w:noProof/>
                      <w:sz w:val="24"/>
                      <w:szCs w:val="24"/>
                    </w:rPr>
                    <w:t>4</w:t>
                  </w:r>
                  <w:r w:rsidR="00706515" w:rsidRPr="0056645F">
                    <w:rPr>
                      <w:rFonts w:ascii="Times New Roman" w:eastAsia="標楷體" w:hAnsi="Times New Roman"/>
                      <w:sz w:val="24"/>
                      <w:szCs w:val="24"/>
                    </w:rPr>
                    <w:fldChar w:fldCharType="end"/>
                  </w:r>
                  <w:r w:rsidRPr="0056645F">
                    <w:rPr>
                      <w:rFonts w:ascii="Times New Roman" w:eastAsia="標楷體" w:hAnsi="Times New Roman" w:hint="eastAsia"/>
                      <w:sz w:val="24"/>
                      <w:szCs w:val="24"/>
                    </w:rPr>
                    <w:t>：</w:t>
                  </w:r>
                  <w:r>
                    <w:rPr>
                      <w:rFonts w:ascii="Times New Roman" w:eastAsia="標楷體" w:hAnsi="Times New Roman" w:hint="eastAsia"/>
                      <w:sz w:val="24"/>
                      <w:szCs w:val="24"/>
                    </w:rPr>
                    <w:t>慣性</w:t>
                  </w:r>
                  <w:r w:rsidRPr="0056645F">
                    <w:rPr>
                      <w:rFonts w:ascii="Times New Roman" w:eastAsia="標楷體" w:hAnsi="Times New Roman" w:hint="eastAsia"/>
                      <w:sz w:val="24"/>
                      <w:szCs w:val="24"/>
                    </w:rPr>
                    <w:t>感測器</w:t>
                  </w:r>
                  <w:bookmarkEnd w:id="325"/>
                </w:p>
              </w:txbxContent>
            </v:textbox>
            <w10:wrap type="topAndBottom"/>
          </v:shape>
        </w:pict>
      </w:r>
      <w:r w:rsidR="00BD0799" w:rsidRPr="0056645F">
        <w:rPr>
          <w:rFonts w:ascii="Times New Roman" w:eastAsia="標楷體" w:hAnsi="Times New Roman"/>
          <w:noProof/>
        </w:rPr>
        <w:drawing>
          <wp:anchor distT="0" distB="0" distL="114300" distR="114300" simplePos="0" relativeHeight="251641344" behindDoc="0" locked="0" layoutInCell="1" allowOverlap="1">
            <wp:simplePos x="0" y="0"/>
            <wp:positionH relativeFrom="column">
              <wp:posOffset>71120</wp:posOffset>
            </wp:positionH>
            <wp:positionV relativeFrom="paragraph">
              <wp:posOffset>4859655</wp:posOffset>
            </wp:positionV>
            <wp:extent cx="2039620" cy="1619250"/>
            <wp:effectExtent l="0" t="0" r="0" b="0"/>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039620" cy="1619250"/>
                    </a:xfrm>
                    <a:prstGeom prst="rect">
                      <a:avLst/>
                    </a:prstGeom>
                  </pic:spPr>
                </pic:pic>
              </a:graphicData>
            </a:graphic>
          </wp:anchor>
        </w:drawing>
      </w:r>
      <w:r w:rsidR="00AF3BDC">
        <w:rPr>
          <w:rFonts w:ascii="Times New Roman" w:eastAsia="標楷體" w:hAnsi="Times New Roman"/>
        </w:rPr>
        <w:tab/>
      </w:r>
      <w:r w:rsidR="00BD0799">
        <w:rPr>
          <w:rFonts w:ascii="Times New Roman" w:eastAsia="標楷體" w:hAnsi="Times New Roman" w:hint="eastAsia"/>
        </w:rPr>
        <w:t>為了提供</w:t>
      </w:r>
      <w:r w:rsidR="00BD0799">
        <w:rPr>
          <w:rFonts w:ascii="Times New Roman" w:eastAsia="標楷體" w:hAnsi="Times New Roman" w:hint="eastAsia"/>
        </w:rPr>
        <w:t>IMU</w:t>
      </w:r>
      <w:r w:rsidR="00BD0799">
        <w:rPr>
          <w:rFonts w:ascii="Times New Roman" w:eastAsia="標楷體" w:hAnsi="Times New Roman" w:hint="eastAsia"/>
        </w:rPr>
        <w:t>步態訊號的對應影像佐證的證據，所使用的攝影儀器為</w:t>
      </w:r>
      <w:r w:rsidR="00BD0799">
        <w:rPr>
          <w:rFonts w:ascii="Times New Roman" w:eastAsia="標楷體" w:hAnsi="Times New Roman" w:hint="eastAsia"/>
        </w:rPr>
        <w:t>G</w:t>
      </w:r>
      <w:r w:rsidR="00BD0799">
        <w:rPr>
          <w:rFonts w:ascii="Times New Roman" w:eastAsia="標楷體" w:hAnsi="Times New Roman"/>
        </w:rPr>
        <w:t>opro</w:t>
      </w:r>
      <w:r w:rsidR="00BD0799">
        <w:rPr>
          <w:rFonts w:ascii="Times New Roman" w:eastAsia="標楷體" w:hAnsi="Times New Roman" w:hint="eastAsia"/>
        </w:rPr>
        <w:t>運動型攝影機</w:t>
      </w:r>
      <w:r w:rsidR="00BD0799">
        <w:rPr>
          <w:rFonts w:ascii="Times New Roman" w:eastAsia="標楷體" w:hAnsi="Times New Roman" w:hint="eastAsia"/>
        </w:rPr>
        <w:t>(</w:t>
      </w:r>
      <w:r w:rsidR="00BD0799">
        <w:rPr>
          <w:rFonts w:ascii="Times New Roman" w:eastAsia="標楷體" w:hAnsi="Times New Roman" w:hint="eastAsia"/>
        </w:rPr>
        <w:t>如圖</w:t>
      </w:r>
      <w:r w:rsidR="00BD0799">
        <w:rPr>
          <w:rFonts w:ascii="Times New Roman" w:eastAsia="標楷體" w:hAnsi="Times New Roman"/>
        </w:rPr>
        <w:t>2</w:t>
      </w:r>
      <w:r w:rsidR="00BD0799">
        <w:rPr>
          <w:rFonts w:ascii="Times New Roman" w:eastAsia="標楷體" w:hAnsi="Times New Roman" w:hint="eastAsia"/>
        </w:rPr>
        <w:t>所示</w:t>
      </w:r>
      <w:r w:rsidR="00BD0799">
        <w:rPr>
          <w:rFonts w:ascii="Times New Roman" w:eastAsia="標楷體" w:hAnsi="Times New Roman" w:hint="eastAsia"/>
        </w:rPr>
        <w:t>)</w:t>
      </w:r>
      <w:r w:rsidR="00BD0799">
        <w:rPr>
          <w:rFonts w:ascii="Times New Roman" w:eastAsia="標楷體" w:hAnsi="Times New Roman" w:hint="eastAsia"/>
        </w:rPr>
        <w:t>，並以</w:t>
      </w:r>
      <w:r w:rsidR="00BD0799">
        <w:rPr>
          <w:rFonts w:ascii="Times New Roman" w:eastAsia="標楷體" w:hAnsi="Times New Roman" w:hint="eastAsia"/>
        </w:rPr>
        <w:t>120</w:t>
      </w:r>
      <w:r w:rsidR="00BD0799">
        <w:rPr>
          <w:rFonts w:ascii="Times New Roman" w:eastAsia="標楷體" w:hAnsi="Times New Roman"/>
        </w:rPr>
        <w:t>H</w:t>
      </w:r>
      <w:r w:rsidR="00BD0799">
        <w:rPr>
          <w:rFonts w:ascii="Times New Roman" w:eastAsia="標楷體" w:hAnsi="Times New Roman" w:hint="eastAsia"/>
        </w:rPr>
        <w:t>z</w:t>
      </w:r>
      <w:r w:rsidR="00BD0799">
        <w:rPr>
          <w:rFonts w:ascii="Times New Roman" w:eastAsia="標楷體" w:hAnsi="Times New Roman" w:hint="eastAsia"/>
        </w:rPr>
        <w:t>的取樣禎率</w:t>
      </w:r>
      <w:r w:rsidR="00BD0799">
        <w:rPr>
          <w:rFonts w:ascii="Times New Roman" w:eastAsia="標楷體" w:hAnsi="Times New Roman" w:hint="eastAsia"/>
        </w:rPr>
        <w:t>(</w:t>
      </w:r>
      <w:r w:rsidR="00BD0799">
        <w:rPr>
          <w:rFonts w:ascii="Times New Roman" w:eastAsia="標楷體" w:hAnsi="Times New Roman"/>
        </w:rPr>
        <w:t>frames/per sec.</w:t>
      </w:r>
      <w:r w:rsidR="00BD0799">
        <w:rPr>
          <w:rFonts w:ascii="Times New Roman" w:eastAsia="標楷體" w:hAnsi="Times New Roman" w:hint="eastAsia"/>
        </w:rPr>
        <w:t>)</w:t>
      </w:r>
      <w:r w:rsidR="00BD0799">
        <w:rPr>
          <w:rFonts w:ascii="Times New Roman" w:eastAsia="標楷體" w:hAnsi="Times New Roman" w:hint="eastAsia"/>
        </w:rPr>
        <w:t>進行攝影。</w:t>
      </w:r>
      <w:r w:rsidR="00BD0799" w:rsidRPr="00EF155C">
        <w:rPr>
          <w:rFonts w:ascii="Times New Roman" w:eastAsia="標楷體" w:hAnsi="Times New Roman" w:hint="eastAsia"/>
        </w:rPr>
        <w:t>在步態訊號</w:t>
      </w:r>
      <w:r w:rsidR="008F0A33">
        <w:rPr>
          <w:rFonts w:ascii="Times New Roman" w:eastAsia="標楷體" w:hAnsi="Times New Roman" w:hint="eastAsia"/>
        </w:rPr>
        <w:t>擷取</w:t>
      </w:r>
      <w:r w:rsidR="00BD0799" w:rsidRPr="00EF155C">
        <w:rPr>
          <w:rFonts w:ascii="Times New Roman" w:eastAsia="標楷體" w:hAnsi="Times New Roman" w:hint="eastAsia"/>
        </w:rPr>
        <w:t>方面</w:t>
      </w:r>
      <w:r w:rsidR="00BD0799">
        <w:rPr>
          <w:rFonts w:ascii="Times New Roman" w:eastAsia="標楷體" w:hAnsi="Times New Roman" w:hint="eastAsia"/>
        </w:rPr>
        <w:t>，</w:t>
      </w:r>
      <w:r w:rsidR="00BD0799" w:rsidRPr="00EF155C">
        <w:rPr>
          <w:rFonts w:ascii="Times New Roman" w:eastAsia="標楷體" w:hAnsi="Times New Roman" w:hint="eastAsia"/>
        </w:rPr>
        <w:t>使用的儀器為</w:t>
      </w:r>
      <w:r w:rsidR="00BD0799">
        <w:rPr>
          <w:rFonts w:ascii="Times New Roman" w:eastAsia="標楷體" w:hAnsi="Times New Roman" w:hint="eastAsia"/>
        </w:rPr>
        <w:t>實驗室</w:t>
      </w:r>
      <w:r w:rsidR="00BD0799" w:rsidRPr="00EF155C">
        <w:rPr>
          <w:rFonts w:ascii="Times New Roman" w:eastAsia="標楷體" w:hAnsi="Times New Roman" w:hint="eastAsia"/>
        </w:rPr>
        <w:t>自行</w:t>
      </w:r>
      <w:r w:rsidR="00BD0799">
        <w:rPr>
          <w:rFonts w:ascii="Times New Roman" w:eastAsia="標楷體" w:hAnsi="Times New Roman" w:hint="eastAsia"/>
        </w:rPr>
        <w:t>開</w:t>
      </w:r>
      <w:r w:rsidR="00BD0799" w:rsidRPr="00EF155C">
        <w:rPr>
          <w:rFonts w:ascii="Times New Roman" w:eastAsia="標楷體" w:hAnsi="Times New Roman" w:hint="eastAsia"/>
        </w:rPr>
        <w:t>發的穿戴式</w:t>
      </w:r>
      <w:r w:rsidR="00BD0799">
        <w:rPr>
          <w:rFonts w:ascii="Times New Roman" w:eastAsia="標楷體" w:hAnsi="Times New Roman" w:hint="eastAsia"/>
        </w:rPr>
        <w:t>IMU</w:t>
      </w:r>
      <w:r w:rsidR="00BD0799" w:rsidRPr="00BD0799">
        <w:rPr>
          <w:rFonts w:ascii="Times New Roman" w:eastAsia="標楷體" w:hAnsi="Times New Roman" w:hint="eastAsia"/>
        </w:rPr>
        <w:t>感測器模組</w:t>
      </w:r>
      <w:r w:rsidR="00BD0799" w:rsidRPr="00BD0799">
        <w:rPr>
          <w:rFonts w:ascii="Times New Roman" w:eastAsia="標楷體" w:hAnsi="Times New Roman" w:hint="eastAsia"/>
        </w:rPr>
        <w:t>(</w:t>
      </w:r>
      <w:r w:rsidR="00BD0799" w:rsidRPr="00BD0799">
        <w:rPr>
          <w:rFonts w:ascii="Times New Roman" w:eastAsia="標楷體" w:hAnsi="Times New Roman" w:hint="eastAsia"/>
        </w:rPr>
        <w:t>如圖</w:t>
      </w:r>
      <w:r w:rsidR="00BD0799" w:rsidRPr="00BD0799">
        <w:rPr>
          <w:rFonts w:ascii="Times New Roman" w:eastAsia="標楷體" w:hAnsi="Times New Roman" w:hint="eastAsia"/>
        </w:rPr>
        <w:t>3</w:t>
      </w:r>
      <w:r w:rsidR="00BD0799" w:rsidRPr="00BD0799">
        <w:rPr>
          <w:rFonts w:ascii="Times New Roman" w:eastAsia="標楷體" w:hAnsi="Times New Roman" w:hint="eastAsia"/>
        </w:rPr>
        <w:t>所示</w:t>
      </w:r>
      <w:r w:rsidR="00BD0799" w:rsidRPr="00BD0799">
        <w:rPr>
          <w:rFonts w:ascii="Times New Roman" w:eastAsia="標楷體" w:hAnsi="Times New Roman" w:hint="eastAsia"/>
        </w:rPr>
        <w:t>)</w:t>
      </w:r>
      <w:r w:rsidR="00BD0799" w:rsidRPr="00BD0799">
        <w:rPr>
          <w:rFonts w:ascii="Times New Roman" w:eastAsia="標楷體" w:hAnsi="Times New Roman" w:hint="eastAsia"/>
        </w:rPr>
        <w:t>獲取加速度、陀螺儀、磁力計訊號，歐拉角來源來自於</w:t>
      </w:r>
      <w:r w:rsidR="00BD0799" w:rsidRPr="00BD0799">
        <w:rPr>
          <w:rFonts w:ascii="Times New Roman" w:eastAsia="標楷體" w:hAnsi="Times New Roman" w:hint="eastAsia"/>
        </w:rPr>
        <w:t>LSM9DS0</w:t>
      </w:r>
      <w:r w:rsidR="00BD0799" w:rsidRPr="00BD0799">
        <w:rPr>
          <w:rFonts w:ascii="Times New Roman" w:eastAsia="標楷體" w:hAnsi="Times New Roman" w:hint="eastAsia"/>
        </w:rPr>
        <w:t>姿態傳感器寫入姿態航向參考系統</w:t>
      </w:r>
      <w:r w:rsidR="00BD0799" w:rsidRPr="00BD0799">
        <w:rPr>
          <w:rFonts w:ascii="Times New Roman" w:eastAsia="標楷體" w:hAnsi="Times New Roman" w:hint="eastAsia"/>
        </w:rPr>
        <w:t>(AHRS)</w:t>
      </w:r>
      <w:r w:rsidR="00BD0799">
        <w:rPr>
          <w:rFonts w:ascii="Times New Roman" w:eastAsia="標楷體" w:hAnsi="Times New Roman" w:hint="eastAsia"/>
        </w:rPr>
        <w:t>，其中藍芽</w:t>
      </w:r>
      <w:r w:rsidR="00BD0799">
        <w:rPr>
          <w:rFonts w:ascii="Times New Roman" w:eastAsia="標楷體" w:hAnsi="Times New Roman" w:hint="eastAsia"/>
        </w:rPr>
        <w:t xml:space="preserve">MCU </w:t>
      </w:r>
      <w:r w:rsidR="00BD0799">
        <w:rPr>
          <w:rFonts w:ascii="Times New Roman" w:eastAsia="標楷體" w:hAnsi="Times New Roman"/>
        </w:rPr>
        <w:t>nrf51822</w:t>
      </w:r>
      <w:r w:rsidR="00BD0799">
        <w:rPr>
          <w:rFonts w:ascii="Times New Roman" w:eastAsia="標楷體" w:hAnsi="Times New Roman" w:hint="eastAsia"/>
        </w:rPr>
        <w:t>是北歐</w:t>
      </w:r>
      <w:r w:rsidR="00BD0799">
        <w:rPr>
          <w:rFonts w:ascii="Times New Roman" w:eastAsia="標楷體" w:hAnsi="Times New Roman" w:hint="eastAsia"/>
        </w:rPr>
        <w:t>N</w:t>
      </w:r>
      <w:r w:rsidR="00BD0799">
        <w:rPr>
          <w:rFonts w:ascii="Times New Roman" w:eastAsia="標楷體" w:hAnsi="Times New Roman"/>
        </w:rPr>
        <w:t>ordic</w:t>
      </w:r>
      <w:r w:rsidR="00BD0799">
        <w:rPr>
          <w:rFonts w:ascii="Times New Roman" w:eastAsia="標楷體" w:hAnsi="Times New Roman" w:hint="eastAsia"/>
        </w:rPr>
        <w:t>半導體公司所生產。慣性感測器</w:t>
      </w:r>
      <w:r w:rsidR="00BD0799" w:rsidRPr="00D74FC6">
        <w:rPr>
          <w:rFonts w:ascii="Times New Roman" w:eastAsia="標楷體" w:hAnsi="Times New Roman" w:hint="eastAsia"/>
        </w:rPr>
        <w:t>採用加速度計的感測範圍為±</w:t>
      </w:r>
      <w:r w:rsidR="00BD0799" w:rsidRPr="00D74FC6">
        <w:rPr>
          <w:rFonts w:ascii="Times New Roman" w:eastAsia="標楷體" w:hAnsi="Times New Roman" w:hint="eastAsia"/>
        </w:rPr>
        <w:t>16g</w:t>
      </w:r>
      <w:r w:rsidR="00BD0799" w:rsidRPr="00D74FC6">
        <w:rPr>
          <w:rFonts w:ascii="Times New Roman" w:eastAsia="標楷體" w:hAnsi="Times New Roman" w:hint="eastAsia"/>
        </w:rPr>
        <w:t>，以</w:t>
      </w:r>
      <w:r w:rsidR="00BD0799" w:rsidRPr="00D74FC6">
        <w:rPr>
          <w:rFonts w:ascii="Times New Roman" w:eastAsia="標楷體" w:hAnsi="Times New Roman" w:hint="eastAsia"/>
        </w:rPr>
        <w:t>100</w:t>
      </w:r>
      <w:r w:rsidR="00BD0799" w:rsidRPr="00D74FC6">
        <w:rPr>
          <w:rFonts w:ascii="Times New Roman" w:eastAsia="標楷體" w:hAnsi="Times New Roman"/>
        </w:rPr>
        <w:t>Hz</w:t>
      </w:r>
      <w:r w:rsidR="00BD0799" w:rsidRPr="00D74FC6">
        <w:rPr>
          <w:rFonts w:ascii="Times New Roman" w:eastAsia="標楷體" w:hAnsi="Times New Roman" w:hint="eastAsia"/>
        </w:rPr>
        <w:t>的取樣頻率透過藍芽傳輸資料到電腦。將電壓訊號轉換之後</w:t>
      </w:r>
      <w:r w:rsidR="00BD0799">
        <w:rPr>
          <w:rFonts w:ascii="Times New Roman" w:eastAsia="標楷體" w:hAnsi="Times New Roman" w:hint="eastAsia"/>
        </w:rPr>
        <w:t>，</w:t>
      </w:r>
      <w:r w:rsidR="00BD0799" w:rsidRPr="00D74FC6">
        <w:rPr>
          <w:rFonts w:ascii="Times New Roman" w:eastAsia="標楷體" w:hAnsi="Times New Roman" w:hint="eastAsia"/>
        </w:rPr>
        <w:t>保存成</w:t>
      </w:r>
      <w:r w:rsidR="00BD0799" w:rsidRPr="00D74FC6">
        <w:rPr>
          <w:rFonts w:ascii="Times New Roman" w:eastAsia="標楷體" w:hAnsi="Times New Roman" w:hint="eastAsia"/>
        </w:rPr>
        <w:t>j</w:t>
      </w:r>
      <w:r w:rsidR="00BD0799" w:rsidRPr="00D74FC6">
        <w:rPr>
          <w:rFonts w:ascii="Times New Roman" w:eastAsia="標楷體" w:hAnsi="Times New Roman"/>
        </w:rPr>
        <w:t>son</w:t>
      </w:r>
      <w:r w:rsidR="00BD0799" w:rsidRPr="00D74FC6">
        <w:rPr>
          <w:rFonts w:ascii="Times New Roman" w:eastAsia="標楷體" w:hAnsi="Times New Roman" w:hint="eastAsia"/>
        </w:rPr>
        <w:t>文件檔案，提供後續訊號處理和分析</w:t>
      </w:r>
      <w:r w:rsidR="00BD0799">
        <w:rPr>
          <w:rFonts w:ascii="Times New Roman" w:eastAsia="標楷體" w:hAnsi="Times New Roman" w:hint="eastAsia"/>
        </w:rPr>
        <w:t>。</w:t>
      </w:r>
    </w:p>
    <w:bookmarkEnd w:id="321"/>
    <w:p w:rsidR="00DD0BC4" w:rsidRPr="00D74FC6" w:rsidRDefault="00DD0BC4" w:rsidP="00D74FC6">
      <w:pPr>
        <w:spacing w:line="360" w:lineRule="auto"/>
        <w:jc w:val="both"/>
        <w:rPr>
          <w:rFonts w:ascii="Times New Roman" w:eastAsia="標楷體" w:hAnsi="Times New Roman"/>
        </w:rPr>
      </w:pPr>
    </w:p>
    <w:p w:rsidR="00563C36" w:rsidRDefault="00530644" w:rsidP="00563C36">
      <w:pPr>
        <w:pStyle w:val="2"/>
        <w:ind w:firstLine="360"/>
      </w:pPr>
      <w:bookmarkStart w:id="326" w:name="_Toc108984014"/>
      <w:bookmarkStart w:id="327" w:name="_Toc45394361"/>
      <w:bookmarkStart w:id="328" w:name="_Toc45394531"/>
      <w:bookmarkStart w:id="329" w:name="_Toc51769429"/>
      <w:r>
        <w:rPr>
          <w:rFonts w:hint="eastAsia"/>
        </w:rPr>
        <w:lastRenderedPageBreak/>
        <w:t>2</w:t>
      </w:r>
      <w:r w:rsidR="00563C36">
        <w:t>.</w:t>
      </w:r>
      <w:r w:rsidR="0065451E">
        <w:rPr>
          <w:rFonts w:hint="eastAsia"/>
        </w:rPr>
        <w:t>2</w:t>
      </w:r>
      <w:r w:rsidR="00563C36">
        <w:t xml:space="preserve"> </w:t>
      </w:r>
      <w:r w:rsidR="00B4563C">
        <w:rPr>
          <w:rFonts w:hint="eastAsia"/>
        </w:rPr>
        <w:t>受測者</w:t>
      </w:r>
      <w:bookmarkEnd w:id="326"/>
    </w:p>
    <w:p w:rsidR="0017639A" w:rsidRDefault="0017639A" w:rsidP="0017639A">
      <w:pPr>
        <w:spacing w:line="360" w:lineRule="auto"/>
        <w:ind w:firstLine="480"/>
        <w:jc w:val="both"/>
      </w:pPr>
      <w:r w:rsidRPr="00514480">
        <w:rPr>
          <w:rFonts w:hint="eastAsia"/>
          <w:color w:val="000000"/>
        </w:rPr>
        <w:t>本研究</w:t>
      </w:r>
      <w:r>
        <w:rPr>
          <w:rFonts w:hint="eastAsia"/>
          <w:color w:val="000000"/>
        </w:rPr>
        <w:t>的實驗時間是</w:t>
      </w:r>
      <w:r w:rsidRPr="00514480">
        <w:rPr>
          <w:rFonts w:hint="eastAsia"/>
          <w:color w:val="000000"/>
        </w:rPr>
        <w:t>於</w:t>
      </w:r>
      <w:r w:rsidRPr="00514480">
        <w:rPr>
          <w:rFonts w:hint="eastAsia"/>
          <w:color w:val="000000"/>
        </w:rPr>
        <w:t>2021</w:t>
      </w:r>
      <w:r w:rsidRPr="00514480">
        <w:rPr>
          <w:rFonts w:hint="eastAsia"/>
          <w:color w:val="000000"/>
        </w:rPr>
        <w:t>年</w:t>
      </w:r>
      <w:r w:rsidRPr="00514480">
        <w:rPr>
          <w:rFonts w:hint="eastAsia"/>
          <w:color w:val="000000"/>
        </w:rPr>
        <w:t>10</w:t>
      </w:r>
      <w:r w:rsidRPr="00514480">
        <w:rPr>
          <w:rFonts w:hint="eastAsia"/>
          <w:color w:val="000000"/>
        </w:rPr>
        <w:t>月</w:t>
      </w:r>
      <w:r w:rsidRPr="00514480">
        <w:rPr>
          <w:rFonts w:hint="eastAsia"/>
          <w:color w:val="000000"/>
        </w:rPr>
        <w:t>26</w:t>
      </w:r>
      <w:r w:rsidRPr="00514480">
        <w:rPr>
          <w:rFonts w:hint="eastAsia"/>
          <w:color w:val="000000"/>
        </w:rPr>
        <w:t>日至</w:t>
      </w:r>
      <w:r w:rsidRPr="00514480">
        <w:rPr>
          <w:rFonts w:hint="eastAsia"/>
          <w:color w:val="000000"/>
        </w:rPr>
        <w:t>2022</w:t>
      </w:r>
      <w:r w:rsidRPr="00514480">
        <w:rPr>
          <w:rFonts w:hint="eastAsia"/>
          <w:color w:val="000000"/>
        </w:rPr>
        <w:t>年</w:t>
      </w:r>
      <w:r w:rsidRPr="00514480">
        <w:rPr>
          <w:rFonts w:hint="eastAsia"/>
          <w:color w:val="000000"/>
        </w:rPr>
        <w:t>6</w:t>
      </w:r>
      <w:r w:rsidRPr="00514480">
        <w:rPr>
          <w:rFonts w:hint="eastAsia"/>
          <w:color w:val="000000"/>
        </w:rPr>
        <w:t>月</w:t>
      </w:r>
      <w:r>
        <w:rPr>
          <w:rFonts w:hint="eastAsia"/>
          <w:color w:val="000000"/>
        </w:rPr>
        <w:t>之間執行，</w:t>
      </w:r>
      <w:r w:rsidRPr="00514480">
        <w:rPr>
          <w:rFonts w:hint="eastAsia"/>
          <w:color w:val="000000"/>
        </w:rPr>
        <w:t>進行</w:t>
      </w:r>
      <w:r>
        <w:rPr>
          <w:rFonts w:hint="eastAsia"/>
          <w:color w:val="000000"/>
        </w:rPr>
        <w:t>實驗參與者的步態訊號擷取與儲存。所有參與者進入研究之前，都要提供書面知情同意書</w:t>
      </w:r>
      <w:r>
        <w:rPr>
          <w:rFonts w:hint="eastAsia"/>
          <w:color w:val="000000"/>
        </w:rPr>
        <w:t>(</w:t>
      </w:r>
      <w:r>
        <w:rPr>
          <w:rFonts w:hint="eastAsia"/>
          <w:color w:val="000000"/>
        </w:rPr>
        <w:t>如附錄一所示</w:t>
      </w:r>
      <w:r>
        <w:rPr>
          <w:color w:val="000000"/>
        </w:rPr>
        <w:t>)</w:t>
      </w:r>
      <w:r>
        <w:rPr>
          <w:rFonts w:hint="eastAsia"/>
          <w:color w:val="000000"/>
        </w:rPr>
        <w:t>，並經由醫師安排收案時間，進行面對面訪談以記錄性別、年齡、疼痛狀況。本研究實驗的對象和條件如下：</w:t>
      </w:r>
    </w:p>
    <w:p w:rsidR="0017639A" w:rsidRPr="00017E43" w:rsidRDefault="0017639A" w:rsidP="0017639A">
      <w:pPr>
        <w:spacing w:line="360" w:lineRule="auto"/>
        <w:jc w:val="both"/>
        <w:rPr>
          <w:color w:val="FF0000"/>
        </w:rPr>
      </w:pPr>
      <w:r>
        <w:rPr>
          <w:rFonts w:hint="eastAsia"/>
        </w:rPr>
        <w:t>1.</w:t>
      </w:r>
      <w:r w:rsidRPr="00017E43">
        <w:rPr>
          <w:rFonts w:hint="eastAsia"/>
          <w:color w:val="FF0000"/>
        </w:rPr>
        <w:t>健康無症狀受測者的定義為無脊椎側彎</w:t>
      </w:r>
      <w:r w:rsidRPr="00017E43">
        <w:rPr>
          <w:rFonts w:hint="eastAsia"/>
          <w:color w:val="FF0000"/>
        </w:rPr>
        <w:t>(</w:t>
      </w:r>
      <w:r w:rsidRPr="00017E43">
        <w:rPr>
          <w:rFonts w:hint="eastAsia"/>
          <w:color w:val="FF0000"/>
        </w:rPr>
        <w:t>輕微、無明顯症狀也包含</w:t>
      </w:r>
      <w:r w:rsidRPr="00017E43">
        <w:rPr>
          <w:rFonts w:hint="eastAsia"/>
          <w:color w:val="FF0000"/>
        </w:rPr>
        <w:t>)</w:t>
      </w:r>
      <w:r w:rsidRPr="00017E43">
        <w:rPr>
          <w:rFonts w:hint="eastAsia"/>
          <w:color w:val="FF0000"/>
        </w:rPr>
        <w:t>、無下肢不等長、無下肢神經異常、未做過下肢手術。</w:t>
      </w:r>
    </w:p>
    <w:p w:rsidR="0017639A" w:rsidRDefault="0017639A" w:rsidP="0017639A">
      <w:pPr>
        <w:spacing w:line="360" w:lineRule="auto"/>
        <w:jc w:val="both"/>
        <w:rPr>
          <w:color w:val="000000"/>
        </w:rPr>
      </w:pPr>
      <w:r w:rsidRPr="00017E43">
        <w:rPr>
          <w:rFonts w:hint="eastAsia"/>
          <w:color w:val="FF0000"/>
        </w:rPr>
        <w:t>2.</w:t>
      </w:r>
      <w:r w:rsidRPr="00017E43">
        <w:rPr>
          <w:rFonts w:hint="eastAsia"/>
          <w:color w:val="FF0000"/>
        </w:rPr>
        <w:t>腰椎</w:t>
      </w:r>
      <w:r w:rsidR="00384D84" w:rsidRPr="00017E43">
        <w:rPr>
          <w:rFonts w:hint="eastAsia"/>
          <w:color w:val="FF0000"/>
        </w:rPr>
        <w:t>椎</w:t>
      </w:r>
      <w:r w:rsidRPr="00017E43">
        <w:rPr>
          <w:rFonts w:hint="eastAsia"/>
          <w:color w:val="FF0000"/>
        </w:rPr>
        <w:t>管狹窄症病患的定義為有典型</w:t>
      </w:r>
      <w:r w:rsidR="00384D84" w:rsidRPr="00017E43">
        <w:rPr>
          <w:rFonts w:hint="eastAsia"/>
          <w:color w:val="FF0000"/>
        </w:rPr>
        <w:t>伸直加劇之</w:t>
      </w:r>
      <w:r w:rsidRPr="00017E43">
        <w:rPr>
          <w:rFonts w:hint="eastAsia"/>
          <w:color w:val="FF0000"/>
        </w:rPr>
        <w:t>下背痛、</w:t>
      </w:r>
      <w:r w:rsidR="00384D84" w:rsidRPr="00017E43">
        <w:rPr>
          <w:rFonts w:hint="eastAsia"/>
          <w:color w:val="FF0000"/>
        </w:rPr>
        <w:t>下肢</w:t>
      </w:r>
      <w:r w:rsidRPr="00017E43">
        <w:rPr>
          <w:rFonts w:hint="eastAsia"/>
          <w:color w:val="FF0000"/>
        </w:rPr>
        <w:t>神經性跛行</w:t>
      </w:r>
      <w:r w:rsidR="00017E43" w:rsidRPr="00017E43">
        <w:rPr>
          <w:rFonts w:hint="eastAsia"/>
          <w:color w:val="FF0000"/>
        </w:rPr>
        <w:t>或</w:t>
      </w:r>
      <w:r w:rsidRPr="00017E43">
        <w:rPr>
          <w:rFonts w:hint="eastAsia"/>
          <w:color w:val="FF0000"/>
        </w:rPr>
        <w:t>神經根性腿痛</w:t>
      </w:r>
      <w:r w:rsidR="00017E43" w:rsidRPr="00017E43">
        <w:rPr>
          <w:rFonts w:hint="eastAsia"/>
          <w:color w:val="FF0000"/>
        </w:rPr>
        <w:t>，同時</w:t>
      </w:r>
      <w:r w:rsidRPr="00017E43">
        <w:rPr>
          <w:rFonts w:hint="eastAsia"/>
          <w:color w:val="FF0000"/>
        </w:rPr>
        <w:t>合併</w:t>
      </w:r>
      <w:r w:rsidR="00017E43" w:rsidRPr="00017E43">
        <w:rPr>
          <w:rFonts w:hint="eastAsia"/>
          <w:color w:val="FF0000"/>
        </w:rPr>
        <w:t>磁振照</w:t>
      </w:r>
      <w:r w:rsidRPr="00017E43">
        <w:rPr>
          <w:rFonts w:hint="eastAsia"/>
          <w:color w:val="FF0000"/>
        </w:rPr>
        <w:t>影</w:t>
      </w:r>
      <w:r w:rsidR="00017E43" w:rsidRPr="00017E43">
        <w:rPr>
          <w:rFonts w:hint="eastAsia"/>
          <w:color w:val="FF0000"/>
        </w:rPr>
        <w:t>影</w:t>
      </w:r>
      <w:r w:rsidRPr="00017E43">
        <w:rPr>
          <w:rFonts w:hint="eastAsia"/>
          <w:color w:val="FF0000"/>
        </w:rPr>
        <w:t>像</w:t>
      </w:r>
      <w:r w:rsidR="00017E43" w:rsidRPr="00017E43">
        <w:rPr>
          <w:rFonts w:hint="eastAsia"/>
          <w:color w:val="FF0000"/>
        </w:rPr>
        <w:t>有</w:t>
      </w:r>
      <w:r w:rsidRPr="00017E43">
        <w:rPr>
          <w:rFonts w:hint="eastAsia"/>
          <w:color w:val="FF0000"/>
        </w:rPr>
        <w:t>嚴重椎管狹窄</w:t>
      </w:r>
      <w:r w:rsidR="00017E43">
        <w:rPr>
          <w:color w:val="FF0000"/>
        </w:rPr>
        <w:t xml:space="preserve">grade C or D </w:t>
      </w:r>
      <w:r w:rsidR="00017E43">
        <w:rPr>
          <w:rFonts w:hint="eastAsia"/>
          <w:color w:val="FF0000"/>
        </w:rPr>
        <w:t>(</w:t>
      </w:r>
      <w:r w:rsidR="00017E43" w:rsidRPr="00017E43">
        <w:rPr>
          <w:b/>
          <w:bCs/>
          <w:color w:val="FF0000"/>
        </w:rPr>
        <w:t>Schizas</w:t>
      </w:r>
      <w:r w:rsidR="00017E43">
        <w:rPr>
          <w:b/>
          <w:bCs/>
          <w:color w:val="FF0000"/>
        </w:rPr>
        <w:t xml:space="preserve"> et al, 2010</w:t>
      </w:r>
      <w:r w:rsidR="00017E43">
        <w:rPr>
          <w:rFonts w:hint="eastAsia"/>
          <w:color w:val="FF0000"/>
        </w:rPr>
        <w:t>)</w:t>
      </w:r>
      <w:r w:rsidR="006222CD">
        <w:rPr>
          <w:color w:val="FF0000"/>
        </w:rPr>
        <w:t>[f]</w:t>
      </w:r>
      <w:r w:rsidRPr="00017E43">
        <w:rPr>
          <w:rFonts w:hint="eastAsia"/>
          <w:color w:val="FF0000"/>
        </w:rPr>
        <w:t>，且已排除血管阻塞問題，經由醫師確</w:t>
      </w:r>
      <w:r w:rsidR="00017E43">
        <w:rPr>
          <w:rFonts w:hint="eastAsia"/>
          <w:color w:val="FF0000"/>
        </w:rPr>
        <w:t>診</w:t>
      </w:r>
      <w:r>
        <w:rPr>
          <w:rFonts w:hint="eastAsia"/>
        </w:rPr>
        <w:t>。</w:t>
      </w:r>
    </w:p>
    <w:p w:rsidR="0017639A" w:rsidRDefault="0017639A" w:rsidP="0017639A">
      <w:pPr>
        <w:spacing w:line="360" w:lineRule="auto"/>
        <w:ind w:firstLine="480"/>
        <w:jc w:val="both"/>
        <w:rPr>
          <w:color w:val="000000"/>
        </w:rPr>
      </w:pPr>
      <w:r>
        <w:rPr>
          <w:rFonts w:hint="eastAsia"/>
          <w:color w:val="000000"/>
        </w:rPr>
        <w:t>實驗的病患參與者來自於國立成功大學醫學院附設醫院之斗六分院骨科門診，實驗並獲得成大醫院的醫學倫理審查通過，可以對斗六分院骨科門診的病患進行步態數據擷取與研究。而健康參與者，來自於國立雲林科技大學所招募的志願教職員。實驗參與</w:t>
      </w:r>
      <w:r w:rsidRPr="00514480">
        <w:rPr>
          <w:rFonts w:hint="eastAsia"/>
          <w:color w:val="000000"/>
        </w:rPr>
        <w:t>者</w:t>
      </w:r>
      <w:r>
        <w:rPr>
          <w:rFonts w:hint="eastAsia"/>
          <w:color w:val="000000"/>
        </w:rPr>
        <w:t>的</w:t>
      </w:r>
      <w:r w:rsidRPr="00514480">
        <w:rPr>
          <w:rFonts w:hint="eastAsia"/>
          <w:color w:val="000000"/>
        </w:rPr>
        <w:t>年齡介於</w:t>
      </w:r>
      <w:r w:rsidRPr="00514480">
        <w:rPr>
          <w:rFonts w:hint="eastAsia"/>
          <w:color w:val="000000"/>
        </w:rPr>
        <w:t>40</w:t>
      </w:r>
      <w:r w:rsidRPr="00514480">
        <w:rPr>
          <w:rFonts w:hint="eastAsia"/>
          <w:color w:val="000000"/>
        </w:rPr>
        <w:t>歲至</w:t>
      </w:r>
      <w:r w:rsidRPr="00514480">
        <w:rPr>
          <w:rFonts w:hint="eastAsia"/>
          <w:color w:val="000000"/>
        </w:rPr>
        <w:t>8</w:t>
      </w:r>
      <w:r>
        <w:rPr>
          <w:rFonts w:hint="eastAsia"/>
          <w:color w:val="000000"/>
        </w:rPr>
        <w:t>5</w:t>
      </w:r>
      <w:r w:rsidRPr="00514480">
        <w:rPr>
          <w:rFonts w:hint="eastAsia"/>
          <w:color w:val="000000"/>
        </w:rPr>
        <w:t>歲之間，</w:t>
      </w:r>
      <w:r>
        <w:rPr>
          <w:rFonts w:hint="eastAsia"/>
          <w:color w:val="000000"/>
        </w:rPr>
        <w:t>實驗總</w:t>
      </w:r>
      <w:r w:rsidRPr="00514480">
        <w:rPr>
          <w:rFonts w:hint="eastAsia"/>
          <w:color w:val="000000"/>
        </w:rPr>
        <w:t>共</w:t>
      </w:r>
      <w:r>
        <w:rPr>
          <w:rFonts w:hint="eastAsia"/>
          <w:color w:val="000000"/>
        </w:rPr>
        <w:t>招募了</w:t>
      </w:r>
      <w:r w:rsidRPr="00514480">
        <w:rPr>
          <w:rFonts w:hint="eastAsia"/>
          <w:color w:val="000000"/>
        </w:rPr>
        <w:t>3</w:t>
      </w:r>
      <w:r>
        <w:rPr>
          <w:rFonts w:hint="eastAsia"/>
          <w:color w:val="000000"/>
        </w:rPr>
        <w:t>8</w:t>
      </w:r>
      <w:r w:rsidRPr="00514480">
        <w:rPr>
          <w:rFonts w:hint="eastAsia"/>
          <w:color w:val="000000"/>
        </w:rPr>
        <w:t>名</w:t>
      </w:r>
      <w:r>
        <w:rPr>
          <w:rFonts w:hint="eastAsia"/>
          <w:color w:val="000000"/>
        </w:rPr>
        <w:t>人員。其中，有</w:t>
      </w:r>
      <w:r w:rsidRPr="00514480">
        <w:rPr>
          <w:rFonts w:hint="eastAsia"/>
          <w:color w:val="000000"/>
        </w:rPr>
        <w:t>1</w:t>
      </w:r>
      <w:r>
        <w:rPr>
          <w:rFonts w:hint="eastAsia"/>
          <w:color w:val="000000"/>
        </w:rPr>
        <w:t>2</w:t>
      </w:r>
      <w:r w:rsidRPr="00514480">
        <w:rPr>
          <w:rFonts w:hint="eastAsia"/>
          <w:color w:val="000000"/>
        </w:rPr>
        <w:t>名腰椎管狹窄症患者，</w:t>
      </w:r>
      <w:r>
        <w:rPr>
          <w:rFonts w:hint="eastAsia"/>
          <w:color w:val="000000"/>
        </w:rPr>
        <w:t>當</w:t>
      </w:r>
      <w:r w:rsidRPr="00514480">
        <w:rPr>
          <w:rFonts w:hint="eastAsia"/>
          <w:color w:val="000000"/>
        </w:rPr>
        <w:t>中</w:t>
      </w:r>
      <w:r>
        <w:rPr>
          <w:rFonts w:hint="eastAsia"/>
          <w:color w:val="000000"/>
        </w:rPr>
        <w:t>有</w:t>
      </w:r>
      <w:r>
        <w:rPr>
          <w:rFonts w:hint="eastAsia"/>
          <w:color w:val="000000"/>
        </w:rPr>
        <w:t>3</w:t>
      </w:r>
      <w:r w:rsidRPr="00514480">
        <w:rPr>
          <w:rFonts w:hint="eastAsia"/>
          <w:color w:val="000000"/>
        </w:rPr>
        <w:t>位患者</w:t>
      </w:r>
      <w:r>
        <w:rPr>
          <w:rFonts w:hint="eastAsia"/>
          <w:color w:val="000000"/>
        </w:rPr>
        <w:t>是屬於臨床上腰椎管狹窄症典型顯著的神經性跛行急性患者。其中有</w:t>
      </w:r>
      <w:r>
        <w:rPr>
          <w:rFonts w:hint="eastAsia"/>
          <w:color w:val="000000"/>
        </w:rPr>
        <w:t>8</w:t>
      </w:r>
      <w:r>
        <w:rPr>
          <w:rFonts w:hint="eastAsia"/>
          <w:color w:val="000000"/>
        </w:rPr>
        <w:t>位已</w:t>
      </w:r>
      <w:r w:rsidRPr="00514480">
        <w:rPr>
          <w:rFonts w:hint="eastAsia"/>
          <w:color w:val="000000"/>
        </w:rPr>
        <w:t>接受腰椎減壓手術</w:t>
      </w:r>
      <w:r>
        <w:rPr>
          <w:rFonts w:hint="eastAsia"/>
          <w:color w:val="000000"/>
        </w:rPr>
        <w:t>，則</w:t>
      </w:r>
      <w:r>
        <w:rPr>
          <w:rFonts w:hint="eastAsia"/>
          <w:color w:val="000000"/>
        </w:rPr>
        <w:t>1</w:t>
      </w:r>
      <w:r>
        <w:rPr>
          <w:rFonts w:hint="eastAsia"/>
          <w:color w:val="000000"/>
        </w:rPr>
        <w:t>位為神經性跛行慢性患者。在研究期間，患者參與者會在</w:t>
      </w:r>
      <w:r w:rsidRPr="00514480">
        <w:rPr>
          <w:rFonts w:hint="eastAsia"/>
          <w:color w:val="000000"/>
        </w:rPr>
        <w:t>術前一天</w:t>
      </w:r>
      <w:r>
        <w:rPr>
          <w:rFonts w:hint="eastAsia"/>
          <w:color w:val="000000"/>
        </w:rPr>
        <w:t>、</w:t>
      </w:r>
      <w:r w:rsidRPr="00514480">
        <w:rPr>
          <w:rFonts w:hint="eastAsia"/>
          <w:color w:val="000000"/>
        </w:rPr>
        <w:t>術後兩星期</w:t>
      </w:r>
      <w:r>
        <w:rPr>
          <w:rFonts w:hint="eastAsia"/>
          <w:color w:val="000000"/>
        </w:rPr>
        <w:t>、</w:t>
      </w:r>
      <w:r w:rsidRPr="00514480">
        <w:rPr>
          <w:rFonts w:hint="eastAsia"/>
          <w:color w:val="000000"/>
        </w:rPr>
        <w:t>術後</w:t>
      </w:r>
      <w:r>
        <w:rPr>
          <w:rFonts w:hint="eastAsia"/>
          <w:color w:val="000000"/>
        </w:rPr>
        <w:t>十二</w:t>
      </w:r>
      <w:r w:rsidRPr="00514480">
        <w:rPr>
          <w:rFonts w:hint="eastAsia"/>
          <w:color w:val="000000"/>
        </w:rPr>
        <w:t>個星期</w:t>
      </w:r>
      <w:r>
        <w:rPr>
          <w:rFonts w:hint="eastAsia"/>
          <w:color w:val="000000"/>
        </w:rPr>
        <w:t>等固定時間點</w:t>
      </w:r>
      <w:r w:rsidRPr="00514480">
        <w:rPr>
          <w:rFonts w:hint="eastAsia"/>
          <w:color w:val="000000"/>
        </w:rPr>
        <w:t>，定期回診</w:t>
      </w:r>
      <w:r>
        <w:rPr>
          <w:rFonts w:hint="eastAsia"/>
          <w:color w:val="000000"/>
        </w:rPr>
        <w:t>並</w:t>
      </w:r>
      <w:r w:rsidRPr="00514480">
        <w:rPr>
          <w:rFonts w:hint="eastAsia"/>
          <w:color w:val="000000"/>
        </w:rPr>
        <w:t>進行步態量測</w:t>
      </w:r>
      <w:r>
        <w:rPr>
          <w:rFonts w:hint="eastAsia"/>
          <w:color w:val="000000"/>
        </w:rPr>
        <w:t>。</w:t>
      </w:r>
    </w:p>
    <w:p w:rsidR="0017639A" w:rsidRPr="00564579" w:rsidRDefault="0017639A" w:rsidP="0017639A">
      <w:pPr>
        <w:spacing w:line="360" w:lineRule="auto"/>
        <w:ind w:firstLine="480"/>
        <w:jc w:val="both"/>
        <w:rPr>
          <w:color w:val="000000"/>
        </w:rPr>
      </w:pPr>
      <w:r>
        <w:rPr>
          <w:rFonts w:hint="eastAsia"/>
          <w:color w:val="000000"/>
        </w:rPr>
        <w:t>研究採用</w:t>
      </w:r>
      <w:r>
        <w:rPr>
          <w:rFonts w:hint="eastAsia"/>
          <w:color w:val="000000"/>
        </w:rPr>
        <w:t>12</w:t>
      </w:r>
      <w:r>
        <w:rPr>
          <w:rFonts w:hint="eastAsia"/>
          <w:color w:val="000000"/>
        </w:rPr>
        <w:t>位病患參與者的步態數據進行研究，</w:t>
      </w:r>
      <w:r w:rsidRPr="00514480">
        <w:rPr>
          <w:rFonts w:hint="eastAsia"/>
          <w:color w:val="000000"/>
        </w:rPr>
        <w:t>患者平均年齡為</w:t>
      </w:r>
      <w:r>
        <w:rPr>
          <w:rFonts w:hint="eastAsia"/>
          <w:color w:val="000000"/>
        </w:rPr>
        <w:t>61</w:t>
      </w:r>
      <w:r w:rsidRPr="00D6426C">
        <w:rPr>
          <w:rFonts w:hint="eastAsia"/>
          <w:color w:val="000000"/>
        </w:rPr>
        <w:t>±</w:t>
      </w:r>
      <w:r w:rsidRPr="00D6426C">
        <w:rPr>
          <w:rFonts w:hint="eastAsia"/>
          <w:color w:val="000000"/>
        </w:rPr>
        <w:t>1</w:t>
      </w:r>
      <w:r>
        <w:rPr>
          <w:rFonts w:hint="eastAsia"/>
          <w:color w:val="000000"/>
        </w:rPr>
        <w:t>4.71</w:t>
      </w:r>
      <w:r w:rsidRPr="00D6426C">
        <w:rPr>
          <w:rFonts w:hint="eastAsia"/>
          <w:color w:val="000000"/>
        </w:rPr>
        <w:t>歲</w:t>
      </w:r>
      <w:r>
        <w:rPr>
          <w:rFonts w:hint="eastAsia"/>
          <w:color w:val="000000"/>
        </w:rPr>
        <w:t>，且能夠獨立行走超過</w:t>
      </w:r>
      <w:r>
        <w:rPr>
          <w:rFonts w:hint="eastAsia"/>
          <w:color w:val="000000"/>
        </w:rPr>
        <w:t>10</w:t>
      </w:r>
      <w:r>
        <w:rPr>
          <w:rFonts w:hint="eastAsia"/>
          <w:color w:val="000000"/>
        </w:rPr>
        <w:t>公尺，病患參與者須具備獨立行走的能力。正常人則採用</w:t>
      </w:r>
      <w:r>
        <w:rPr>
          <w:rFonts w:hint="eastAsia"/>
          <w:color w:val="000000"/>
        </w:rPr>
        <w:t>26</w:t>
      </w:r>
      <w:r>
        <w:rPr>
          <w:rFonts w:hint="eastAsia"/>
          <w:color w:val="000000"/>
        </w:rPr>
        <w:t>位參與者的步態數據進行研究，正常人</w:t>
      </w:r>
      <w:r w:rsidRPr="00514480">
        <w:rPr>
          <w:rFonts w:hint="eastAsia"/>
          <w:color w:val="000000"/>
        </w:rPr>
        <w:t>平均年齡為</w:t>
      </w:r>
      <w:r w:rsidRPr="00564579">
        <w:rPr>
          <w:rFonts w:hint="eastAsia"/>
          <w:color w:val="000000"/>
        </w:rPr>
        <w:t>52</w:t>
      </w:r>
      <w:r w:rsidRPr="00564579">
        <w:rPr>
          <w:rFonts w:hint="eastAsia"/>
          <w:color w:val="000000"/>
        </w:rPr>
        <w:t>±</w:t>
      </w:r>
      <w:r w:rsidRPr="00564579">
        <w:rPr>
          <w:rFonts w:hint="eastAsia"/>
          <w:color w:val="000000"/>
        </w:rPr>
        <w:t>6</w:t>
      </w:r>
      <w:r w:rsidRPr="00D6426C">
        <w:rPr>
          <w:rFonts w:hint="eastAsia"/>
          <w:color w:val="000000"/>
        </w:rPr>
        <w:t>歲</w:t>
      </w:r>
      <w:r>
        <w:rPr>
          <w:rFonts w:hint="eastAsia"/>
          <w:color w:val="000000"/>
        </w:rPr>
        <w:t>。</w:t>
      </w:r>
    </w:p>
    <w:p w:rsidR="0017639A" w:rsidRDefault="0017639A" w:rsidP="008103C5">
      <w:pPr>
        <w:spacing w:line="360" w:lineRule="auto"/>
        <w:jc w:val="both"/>
      </w:pPr>
      <w:r>
        <w:tab/>
      </w:r>
      <w:r>
        <w:rPr>
          <w:rFonts w:hint="eastAsia"/>
        </w:rPr>
        <w:t>此實驗的</w:t>
      </w:r>
      <w:r>
        <w:rPr>
          <w:rFonts w:hint="eastAsia"/>
        </w:rPr>
        <w:t>12</w:t>
      </w:r>
      <w:r>
        <w:rPr>
          <w:rFonts w:hint="eastAsia"/>
        </w:rPr>
        <w:t>位病患症狀，根據醫師指出病患下肢疼痛的部位，其中有</w:t>
      </w:r>
      <w:r>
        <w:rPr>
          <w:rFonts w:hint="eastAsia"/>
        </w:rPr>
        <w:t>5</w:t>
      </w:r>
      <w:r>
        <w:rPr>
          <w:rFonts w:hint="eastAsia"/>
        </w:rPr>
        <w:t>位為右腳單側疼痛占總比例的</w:t>
      </w:r>
      <w:r>
        <w:rPr>
          <w:rFonts w:hint="eastAsia"/>
        </w:rPr>
        <w:t>41.67%</w:t>
      </w:r>
      <w:r>
        <w:rPr>
          <w:rFonts w:hint="eastAsia"/>
        </w:rPr>
        <w:t>，另外</w:t>
      </w:r>
      <w:r>
        <w:rPr>
          <w:rFonts w:hint="eastAsia"/>
        </w:rPr>
        <w:t>7</w:t>
      </w:r>
      <w:r>
        <w:rPr>
          <w:rFonts w:hint="eastAsia"/>
        </w:rPr>
        <w:t>位為左腳單側疼痛占總比例的</w:t>
      </w:r>
      <w:r>
        <w:rPr>
          <w:rFonts w:hint="eastAsia"/>
        </w:rPr>
        <w:t>58.33%</w:t>
      </w:r>
      <w:r>
        <w:rPr>
          <w:rFonts w:hint="eastAsia"/>
        </w:rPr>
        <w:t>，則兩側疼痛的患者為</w:t>
      </w:r>
      <w:r>
        <w:rPr>
          <w:rFonts w:hint="eastAsia"/>
        </w:rPr>
        <w:t>0</w:t>
      </w:r>
      <w:r>
        <w:rPr>
          <w:rFonts w:hint="eastAsia"/>
        </w:rPr>
        <w:t>位。</w:t>
      </w:r>
    </w:p>
    <w:p w:rsidR="00C106BC" w:rsidRDefault="00C106BC" w:rsidP="008103C5">
      <w:pPr>
        <w:spacing w:line="360" w:lineRule="auto"/>
        <w:jc w:val="both"/>
      </w:pPr>
      <w:r w:rsidRPr="00E271C2">
        <w:rPr>
          <w:rFonts w:hint="eastAsia"/>
          <w:highlight w:val="yellow"/>
        </w:rPr>
        <w:lastRenderedPageBreak/>
        <w:t>本實驗的總共</w:t>
      </w:r>
      <w:r w:rsidRPr="00E271C2">
        <w:rPr>
          <w:highlight w:val="yellow"/>
        </w:rPr>
        <w:t>38</w:t>
      </w:r>
      <w:r w:rsidRPr="00E271C2">
        <w:rPr>
          <w:rFonts w:hint="eastAsia"/>
          <w:highlight w:val="yellow"/>
        </w:rPr>
        <w:t>名受測者，共</w:t>
      </w:r>
      <w:r w:rsidRPr="00E271C2">
        <w:rPr>
          <w:highlight w:val="yellow"/>
        </w:rPr>
        <w:t>38</w:t>
      </w:r>
      <w:r w:rsidRPr="00E271C2">
        <w:rPr>
          <w:rFonts w:hint="eastAsia"/>
          <w:highlight w:val="yellow"/>
        </w:rPr>
        <w:t>份左</w:t>
      </w:r>
      <w:r w:rsidRPr="00E271C2">
        <w:rPr>
          <w:highlight w:val="yellow"/>
        </w:rPr>
        <w:t>/</w:t>
      </w:r>
      <w:r w:rsidRPr="00E271C2">
        <w:rPr>
          <w:rFonts w:hint="eastAsia"/>
          <w:highlight w:val="yellow"/>
        </w:rPr>
        <w:t>右腳的步態原始訊號，每份訊號共</w:t>
      </w:r>
      <w:r w:rsidRPr="00E271C2">
        <w:rPr>
          <w:highlight w:val="yellow"/>
        </w:rPr>
        <w:t>5</w:t>
      </w:r>
      <w:r w:rsidRPr="00E271C2">
        <w:rPr>
          <w:rFonts w:hint="eastAsia"/>
          <w:highlight w:val="yellow"/>
        </w:rPr>
        <w:t>分鐘，患者會切割於紀錄的疼痛點，正常人會正常切割，切割每份資料</w:t>
      </w:r>
      <w:r w:rsidRPr="00E271C2">
        <w:rPr>
          <w:highlight w:val="yellow"/>
        </w:rPr>
        <w:t>1</w:t>
      </w:r>
      <w:r w:rsidRPr="00E271C2">
        <w:rPr>
          <w:rFonts w:hint="eastAsia"/>
          <w:highlight w:val="yellow"/>
        </w:rPr>
        <w:t>到</w:t>
      </w:r>
      <w:r w:rsidRPr="00E271C2">
        <w:rPr>
          <w:highlight w:val="yellow"/>
        </w:rPr>
        <w:t>2</w:t>
      </w:r>
      <w:r w:rsidRPr="00E271C2">
        <w:rPr>
          <w:rFonts w:hint="eastAsia"/>
          <w:highlight w:val="yellow"/>
        </w:rPr>
        <w:t>筆後，每筆資料為</w:t>
      </w:r>
      <w:r w:rsidRPr="00E271C2">
        <w:rPr>
          <w:highlight w:val="yellow"/>
        </w:rPr>
        <w:t>10</w:t>
      </w:r>
      <w:r w:rsidRPr="00E271C2">
        <w:rPr>
          <w:rFonts w:hint="eastAsia"/>
          <w:highlight w:val="yellow"/>
        </w:rPr>
        <w:t>到</w:t>
      </w:r>
      <w:r w:rsidRPr="00E271C2">
        <w:rPr>
          <w:highlight w:val="yellow"/>
        </w:rPr>
        <w:t>20</w:t>
      </w:r>
      <w:r w:rsidRPr="00E271C2">
        <w:rPr>
          <w:rFonts w:hint="eastAsia"/>
          <w:highlight w:val="yellow"/>
        </w:rPr>
        <w:t>秒</w:t>
      </w:r>
      <w:r w:rsidRPr="00E271C2">
        <w:rPr>
          <w:highlight w:val="yellow"/>
        </w:rPr>
        <w:t>(</w:t>
      </w:r>
      <w:r w:rsidRPr="00E271C2">
        <w:rPr>
          <w:rFonts w:hint="eastAsia"/>
          <w:highlight w:val="yellow"/>
        </w:rPr>
        <w:t>切直線完整為主</w:t>
      </w:r>
      <w:r w:rsidRPr="00E271C2">
        <w:rPr>
          <w:highlight w:val="yellow"/>
        </w:rPr>
        <w:t>)</w:t>
      </w:r>
      <w:r w:rsidRPr="00E271C2">
        <w:rPr>
          <w:rFonts w:hint="eastAsia"/>
          <w:highlight w:val="yellow"/>
        </w:rPr>
        <w:t>，每筆資料會因受外在影響程度不同，切的筆數則不同，總共切左腳、右腳各</w:t>
      </w:r>
      <w:r w:rsidRPr="00E271C2">
        <w:rPr>
          <w:highlight w:val="yellow"/>
        </w:rPr>
        <w:t>66</w:t>
      </w:r>
      <w:r w:rsidRPr="00E271C2">
        <w:rPr>
          <w:rFonts w:hint="eastAsia"/>
          <w:highlight w:val="yellow"/>
        </w:rPr>
        <w:t>筆步態特徵訊號。</w:t>
      </w:r>
    </w:p>
    <w:p w:rsidR="00E01DA5" w:rsidRDefault="00530644">
      <w:pPr>
        <w:pStyle w:val="2"/>
        <w:ind w:firstLine="360"/>
      </w:pPr>
      <w:bookmarkStart w:id="330" w:name="_Toc108984015"/>
      <w:r>
        <w:rPr>
          <w:rFonts w:hint="eastAsia"/>
        </w:rPr>
        <w:t>2</w:t>
      </w:r>
      <w:r w:rsidR="00E01DA5">
        <w:t>.</w:t>
      </w:r>
      <w:r w:rsidR="0017639A">
        <w:rPr>
          <w:rFonts w:hint="eastAsia"/>
        </w:rPr>
        <w:t>3</w:t>
      </w:r>
      <w:r w:rsidR="00E01DA5">
        <w:t xml:space="preserve"> </w:t>
      </w:r>
      <w:r w:rsidR="00E01DA5">
        <w:rPr>
          <w:rFonts w:hint="eastAsia"/>
        </w:rPr>
        <w:t>實</w:t>
      </w:r>
      <w:r w:rsidR="00B4563C">
        <w:rPr>
          <w:rFonts w:hint="eastAsia"/>
        </w:rPr>
        <w:t>驗流程</w:t>
      </w:r>
      <w:bookmarkEnd w:id="330"/>
    </w:p>
    <w:p w:rsidR="00C07D63" w:rsidRDefault="00CE2856" w:rsidP="00C07D63">
      <w:pPr>
        <w:spacing w:line="360" w:lineRule="auto"/>
        <w:ind w:firstLine="360"/>
        <w:jc w:val="both"/>
        <w:rPr>
          <w:color w:val="000000"/>
        </w:rPr>
      </w:pPr>
      <w:r>
        <w:rPr>
          <w:noProof/>
        </w:rPr>
        <w:pict>
          <v:shape id="文字方塊 57" o:spid="_x0000_s1056" type="#_x0000_t202" style="position:absolute;left:0;text-align:left;margin-left:66.1pt;margin-top:292.25pt;width:311.75pt;height:18pt;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" filled="f" stroked="f">
            <v:textbox style="mso-fit-shape-to-text:t" inset="0,0,0,0">
              <w:txbxContent>
                <w:p w:rsidR="0084215C" w:rsidRPr="00B04AB2" w:rsidRDefault="0084215C" w:rsidP="00B04AB2">
                  <w:pPr>
                    <w:pStyle w:val="a6"/>
                    <w:jc w:val="center"/>
                    <w:rPr>
                      <w:rFonts w:ascii="Times New Roman" w:eastAsia="標楷體" w:hAnsi="Times New Roman"/>
                      <w:sz w:val="24"/>
                      <w:szCs w:val="24"/>
                    </w:rPr>
                  </w:pPr>
                  <w:bookmarkStart w:id="331" w:name="_Toc108984051"/>
                  <w:r w:rsidRPr="00462B30">
                    <w:rPr>
                      <w:rFonts w:ascii="Times New Roman" w:eastAsia="標楷體" w:hAnsi="Times New Roman" w:hint="eastAsia"/>
                      <w:sz w:val="24"/>
                      <w:szCs w:val="24"/>
                    </w:rPr>
                    <w:t>圖</w:t>
                  </w:r>
                  <w:r w:rsidRPr="00462B30">
                    <w:rPr>
                      <w:rFonts w:ascii="Times New Roman" w:eastAsia="標楷體" w:hAnsi="Times New Roman" w:hint="eastAsia"/>
                      <w:sz w:val="24"/>
                      <w:szCs w:val="24"/>
                    </w:rPr>
                    <w:t xml:space="preserve"> </w:t>
                  </w:r>
                  <w:r w:rsidR="00706515" w:rsidRPr="00462B30">
                    <w:rPr>
                      <w:rFonts w:ascii="Times New Roman" w:eastAsia="標楷體" w:hAnsi="Times New Roman"/>
                      <w:sz w:val="24"/>
                      <w:szCs w:val="24"/>
                    </w:rPr>
                    <w:fldChar w:fldCharType="begin"/>
                  </w:r>
                  <w:r w:rsidRPr="00462B30">
                    <w:rPr>
                      <w:rFonts w:ascii="Times New Roman" w:eastAsia="標楷體" w:hAnsi="Times New Roman"/>
                      <w:sz w:val="24"/>
                      <w:szCs w:val="24"/>
                    </w:rPr>
                    <w:instrText xml:space="preserve"> </w:instrText>
                  </w:r>
                  <w:r w:rsidRPr="00462B30">
                    <w:rPr>
                      <w:rFonts w:ascii="Times New Roman" w:eastAsia="標楷體" w:hAnsi="Times New Roman" w:hint="eastAsia"/>
                      <w:sz w:val="24"/>
                      <w:szCs w:val="24"/>
                    </w:rPr>
                    <w:instrText xml:space="preserve">SEQ </w:instrText>
                  </w:r>
                  <w:r w:rsidRPr="00462B30">
                    <w:rPr>
                      <w:rFonts w:ascii="Times New Roman" w:eastAsia="標楷體" w:hAnsi="Times New Roman" w:hint="eastAsia"/>
                      <w:sz w:val="24"/>
                      <w:szCs w:val="24"/>
                    </w:rPr>
                    <w:instrText>圖</w:instrText>
                  </w:r>
                  <w:r w:rsidRPr="00462B30">
                    <w:rPr>
                      <w:rFonts w:ascii="Times New Roman" w:eastAsia="標楷體" w:hAnsi="Times New Roman" w:hint="eastAsia"/>
                      <w:sz w:val="24"/>
                      <w:szCs w:val="24"/>
                    </w:rPr>
                    <w:instrText xml:space="preserve"> \* ARABIC</w:instrText>
                  </w:r>
                  <w:r w:rsidRPr="00462B30">
                    <w:rPr>
                      <w:rFonts w:ascii="Times New Roman" w:eastAsia="標楷體" w:hAnsi="Times New Roman"/>
                      <w:sz w:val="24"/>
                      <w:szCs w:val="24"/>
                    </w:rPr>
                    <w:instrText xml:space="preserve"> </w:instrText>
                  </w:r>
                  <w:r w:rsidR="00706515" w:rsidRPr="00462B30">
                    <w:rPr>
                      <w:rFonts w:ascii="Times New Roman" w:eastAsia="標楷體" w:hAnsi="Times New Roman"/>
                      <w:sz w:val="24"/>
                      <w:szCs w:val="24"/>
                    </w:rPr>
                    <w:fldChar w:fldCharType="separate"/>
                  </w:r>
                  <w:r w:rsidR="00163BD5">
                    <w:rPr>
                      <w:rFonts w:ascii="Times New Roman" w:eastAsia="標楷體" w:hAnsi="Times New Roman"/>
                      <w:noProof/>
                      <w:sz w:val="24"/>
                      <w:szCs w:val="24"/>
                    </w:rPr>
                    <w:t>5</w:t>
                  </w:r>
                  <w:r w:rsidR="00706515" w:rsidRPr="00462B30">
                    <w:rPr>
                      <w:rFonts w:ascii="Times New Roman" w:eastAsia="標楷體" w:hAnsi="Times New Roman"/>
                      <w:sz w:val="24"/>
                      <w:szCs w:val="24"/>
                    </w:rPr>
                    <w:fldChar w:fldCharType="end"/>
                  </w:r>
                  <w:r w:rsidRPr="00462B30">
                    <w:rPr>
                      <w:rFonts w:ascii="Times New Roman" w:eastAsia="標楷體" w:hAnsi="Times New Roman" w:hint="eastAsia"/>
                      <w:sz w:val="24"/>
                      <w:szCs w:val="24"/>
                    </w:rPr>
                    <w:t>：三角錐和攝影機放置位置</w:t>
                  </w:r>
                  <w:bookmarkEnd w:id="331"/>
                </w:p>
              </w:txbxContent>
            </v:textbox>
            <w10:wrap type="topAndBottom"/>
          </v:shape>
        </w:pict>
      </w:r>
      <w:r w:rsidR="00FB35C2" w:rsidRPr="00462B30">
        <w:rPr>
          <w:noProof/>
        </w:rPr>
        <w:drawing>
          <wp:anchor distT="0" distB="0" distL="114300" distR="114300" simplePos="0" relativeHeight="251640320" behindDoc="0" locked="0" layoutInCell="1" allowOverlap="1">
            <wp:simplePos x="0" y="0"/>
            <wp:positionH relativeFrom="column">
              <wp:posOffset>888365</wp:posOffset>
            </wp:positionH>
            <wp:positionV relativeFrom="paragraph">
              <wp:posOffset>2077085</wp:posOffset>
            </wp:positionV>
            <wp:extent cx="3860800" cy="1759585"/>
            <wp:effectExtent l="0" t="0" r="0" b="0"/>
            <wp:wrapTopAndBottom/>
            <wp:docPr id="43" name="圖片 3">
              <a:extLst xmlns:a="http://schemas.openxmlformats.org/drawingml/2006/main">
                <a:ext uri="{FF2B5EF4-FFF2-40B4-BE49-F238E27FC236}">
                  <a16:creationId xmlns:a16="http://schemas.microsoft.com/office/drawing/2014/main" id="{F6C44698-A820-88A3-F363-3E8C3454F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F6C44698-A820-88A3-F363-3E8C3454F469}"/>
                        </a:ext>
                      </a:extLst>
                    </pic:cNvPr>
                    <pic:cNvPicPr>
                      <a:picLocks noChangeAspect="1"/>
                    </pic:cNvPicPr>
                  </pic:nvPicPr>
                  <pic:blipFill>
                    <a:blip r:embed="rId47" cstate="screen">
                      <a:extLst>
                        <a:ext uri="{28A0092B-C50C-407E-A947-70E740481C1C}">
                          <a14:useLocalDpi xmlns:a14="http://schemas.microsoft.com/office/drawing/2010/main" val="0"/>
                        </a:ext>
                      </a:extLst>
                    </a:blip>
                    <a:stretch>
                      <a:fillRect/>
                    </a:stretch>
                  </pic:blipFill>
                  <pic:spPr>
                    <a:xfrm>
                      <a:off x="0" y="0"/>
                      <a:ext cx="3860800" cy="1759585"/>
                    </a:xfrm>
                    <a:prstGeom prst="rect">
                      <a:avLst/>
                    </a:prstGeom>
                  </pic:spPr>
                </pic:pic>
              </a:graphicData>
            </a:graphic>
          </wp:anchor>
        </w:drawing>
      </w:r>
      <w:bookmarkStart w:id="332" w:name="_Hlk108447418"/>
      <w:r w:rsidR="00C07D63">
        <w:rPr>
          <w:rFonts w:hint="eastAsia"/>
          <w:color w:val="000000"/>
        </w:rPr>
        <w:t>實驗開始時</w:t>
      </w:r>
      <w:r w:rsidR="00EE1C21">
        <w:rPr>
          <w:rFonts w:hint="eastAsia"/>
          <w:color w:val="000000"/>
        </w:rPr>
        <w:t>，</w:t>
      </w:r>
      <w:r w:rsidR="00C07D63">
        <w:rPr>
          <w:rFonts w:hint="eastAsia"/>
          <w:color w:val="000000"/>
        </w:rPr>
        <w:t>該實驗需要受測者配戴</w:t>
      </w:r>
      <w:r w:rsidR="0084215C">
        <w:rPr>
          <w:rFonts w:hint="eastAsia"/>
          <w:color w:val="000000"/>
        </w:rPr>
        <w:t>慣性感測器</w:t>
      </w:r>
      <w:r w:rsidR="00C07D63">
        <w:rPr>
          <w:rFonts w:hint="eastAsia"/>
          <w:color w:val="000000"/>
        </w:rPr>
        <w:t>，經由</w:t>
      </w:r>
      <w:r w:rsidR="00C07D63">
        <w:rPr>
          <w:rFonts w:ascii="Times New Roman" w:eastAsia="標楷體" w:hAnsi="Times New Roman" w:hint="eastAsia"/>
        </w:rPr>
        <w:t>醫生建議穿戴在越少肌肉影響之處，越能夠</w:t>
      </w:r>
      <w:r w:rsidR="008F0A33">
        <w:rPr>
          <w:rFonts w:ascii="Times New Roman" w:eastAsia="標楷體" w:hAnsi="Times New Roman" w:hint="eastAsia"/>
        </w:rPr>
        <w:t>擷取</w:t>
      </w:r>
      <w:r w:rsidR="00C07D63">
        <w:rPr>
          <w:rFonts w:ascii="Times New Roman" w:eastAsia="標楷體" w:hAnsi="Times New Roman" w:hint="eastAsia"/>
        </w:rPr>
        <w:t>到最好的訊號，因此選擇</w:t>
      </w:r>
      <w:r w:rsidR="00C07D63">
        <w:rPr>
          <w:rFonts w:hint="eastAsia"/>
          <w:color w:val="000000"/>
        </w:rPr>
        <w:t>於左</w:t>
      </w:r>
      <w:r w:rsidR="00C07D63">
        <w:rPr>
          <w:rFonts w:hint="eastAsia"/>
          <w:color w:val="000000"/>
        </w:rPr>
        <w:t>/</w:t>
      </w:r>
      <w:r w:rsidR="00C07D63">
        <w:rPr>
          <w:rFonts w:hint="eastAsia"/>
          <w:color w:val="000000"/>
        </w:rPr>
        <w:t>右腳的外側腳踝上方</w:t>
      </w:r>
      <w:r w:rsidR="00C07D63">
        <w:rPr>
          <w:rFonts w:hint="eastAsia"/>
          <w:color w:val="000000"/>
        </w:rPr>
        <w:t>2</w:t>
      </w:r>
      <w:r w:rsidR="00C07D63">
        <w:rPr>
          <w:rFonts w:hint="eastAsia"/>
          <w:color w:val="000000"/>
        </w:rPr>
        <w:t>公分處穿戴</w:t>
      </w:r>
      <w:r w:rsidR="00C07D63">
        <w:rPr>
          <w:rFonts w:hint="eastAsia"/>
          <w:color w:val="000000"/>
        </w:rPr>
        <w:t>(</w:t>
      </w:r>
      <w:r w:rsidR="00C07D63">
        <w:rPr>
          <w:rFonts w:hint="eastAsia"/>
          <w:color w:val="000000"/>
        </w:rPr>
        <w:t>如圖</w:t>
      </w:r>
      <w:r w:rsidR="004A5E0B">
        <w:rPr>
          <w:color w:val="000000"/>
        </w:rPr>
        <w:t>5</w:t>
      </w:r>
      <w:r w:rsidR="00C07D63">
        <w:rPr>
          <w:rFonts w:hint="eastAsia"/>
          <w:color w:val="000000"/>
        </w:rPr>
        <w:t>所示</w:t>
      </w:r>
      <w:r w:rsidR="00C07D63">
        <w:rPr>
          <w:color w:val="000000"/>
        </w:rPr>
        <w:t>)</w:t>
      </w:r>
      <w:r w:rsidR="00C07D63">
        <w:rPr>
          <w:rFonts w:hint="eastAsia"/>
          <w:color w:val="000000"/>
        </w:rPr>
        <w:t>。在行走實驗時，受測者以自由步行速度在</w:t>
      </w:r>
      <w:r w:rsidR="00C07D63">
        <w:rPr>
          <w:rFonts w:hint="eastAsia"/>
          <w:color w:val="000000"/>
        </w:rPr>
        <w:t>10</w:t>
      </w:r>
      <w:r w:rsidR="00C07D63">
        <w:rPr>
          <w:rFonts w:hint="eastAsia"/>
          <w:color w:val="000000"/>
        </w:rPr>
        <w:t>公尺的人行走道上，來回地行走</w:t>
      </w:r>
      <w:r w:rsidR="00C07D63">
        <w:rPr>
          <w:rFonts w:hint="eastAsia"/>
          <w:color w:val="000000"/>
        </w:rPr>
        <w:t>5</w:t>
      </w:r>
      <w:r w:rsidR="00C07D63">
        <w:rPr>
          <w:rFonts w:hint="eastAsia"/>
          <w:color w:val="000000"/>
        </w:rPr>
        <w:t>分鐘</w:t>
      </w:r>
      <w:r w:rsidR="00462B30">
        <w:rPr>
          <w:rFonts w:hint="eastAsia"/>
          <w:color w:val="000000"/>
        </w:rPr>
        <w:t>，</w:t>
      </w:r>
      <w:bookmarkEnd w:id="332"/>
      <w:r w:rsidR="00462B30">
        <w:rPr>
          <w:rFonts w:hint="eastAsia"/>
          <w:color w:val="000000"/>
        </w:rPr>
        <w:t>並在實驗過程中</w:t>
      </w:r>
      <w:r w:rsidR="00462B30">
        <w:rPr>
          <w:rFonts w:hint="eastAsia"/>
          <w:color w:val="000000"/>
        </w:rPr>
        <w:t>10</w:t>
      </w:r>
      <w:r w:rsidR="00462B30">
        <w:rPr>
          <w:rFonts w:hint="eastAsia"/>
          <w:color w:val="000000"/>
        </w:rPr>
        <w:t>公尺前後放置三角錐、</w:t>
      </w:r>
      <w:r w:rsidR="00462B30">
        <w:rPr>
          <w:rFonts w:hint="eastAsia"/>
          <w:color w:val="000000"/>
        </w:rPr>
        <w:t>G</w:t>
      </w:r>
      <w:r w:rsidR="00462B30">
        <w:rPr>
          <w:color w:val="000000"/>
        </w:rPr>
        <w:t>opro</w:t>
      </w:r>
      <w:r w:rsidR="00462B30">
        <w:rPr>
          <w:rFonts w:hint="eastAsia"/>
          <w:color w:val="000000"/>
        </w:rPr>
        <w:t>攝影機，</w:t>
      </w:r>
      <w:r w:rsidR="00462B30">
        <w:rPr>
          <w:rFonts w:hint="eastAsia"/>
          <w:color w:val="000000"/>
        </w:rPr>
        <w:t>10</w:t>
      </w:r>
      <w:r w:rsidR="00462B30">
        <w:rPr>
          <w:rFonts w:hint="eastAsia"/>
          <w:color w:val="000000"/>
        </w:rPr>
        <w:t>公尺中間左、右各放一台</w:t>
      </w:r>
      <w:r w:rsidR="00462B30">
        <w:rPr>
          <w:color w:val="000000"/>
        </w:rPr>
        <w:t>G</w:t>
      </w:r>
      <w:r w:rsidR="00462B30">
        <w:rPr>
          <w:rFonts w:hint="eastAsia"/>
          <w:color w:val="000000"/>
        </w:rPr>
        <w:t>o</w:t>
      </w:r>
      <w:r w:rsidR="00462B30">
        <w:rPr>
          <w:color w:val="000000"/>
        </w:rPr>
        <w:t>pro</w:t>
      </w:r>
      <w:r w:rsidR="00462B30">
        <w:rPr>
          <w:rFonts w:hint="eastAsia"/>
          <w:color w:val="000000"/>
        </w:rPr>
        <w:t>攝影機</w:t>
      </w:r>
      <w:r w:rsidR="004A5E0B">
        <w:rPr>
          <w:rFonts w:hint="eastAsia"/>
          <w:color w:val="000000"/>
        </w:rPr>
        <w:t>(</w:t>
      </w:r>
      <w:r w:rsidR="004A5E0B">
        <w:rPr>
          <w:rFonts w:hint="eastAsia"/>
          <w:color w:val="000000"/>
        </w:rPr>
        <w:t>如圖</w:t>
      </w:r>
      <w:r w:rsidR="004A5E0B">
        <w:rPr>
          <w:rFonts w:hint="eastAsia"/>
          <w:color w:val="000000"/>
        </w:rPr>
        <w:t>4</w:t>
      </w:r>
      <w:r w:rsidR="004A5E0B">
        <w:rPr>
          <w:rFonts w:hint="eastAsia"/>
          <w:color w:val="000000"/>
        </w:rPr>
        <w:t>所示</w:t>
      </w:r>
      <w:r w:rsidR="004A5E0B">
        <w:rPr>
          <w:rFonts w:hint="eastAsia"/>
          <w:color w:val="000000"/>
        </w:rPr>
        <w:t>)</w:t>
      </w:r>
      <w:r w:rsidR="004A5E0B">
        <w:rPr>
          <w:rFonts w:hint="eastAsia"/>
          <w:color w:val="000000"/>
        </w:rPr>
        <w:t>用於後續</w:t>
      </w:r>
      <w:r w:rsidR="00462B30">
        <w:rPr>
          <w:rFonts w:hint="eastAsia"/>
          <w:color w:val="000000"/>
        </w:rPr>
        <w:t>驗證步態特徵。</w:t>
      </w:r>
    </w:p>
    <w:p w:rsidR="00462B30" w:rsidRDefault="00CE2856" w:rsidP="00B04AB2">
      <w:r>
        <w:rPr>
          <w:noProof/>
        </w:rPr>
        <w:pict>
          <v:shape id="文字方塊 32" o:spid="_x0000_s1055" type="#_x0000_t202" style="position:absolute;margin-left:137.45pt;margin-top:318.85pt;width:174pt;height:19.6pt;z-index:25167104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" filled="f" stroked="f">
            <v:textbox inset="0,0,0,0">
              <w:txbxContent>
                <w:p w:rsidR="0084215C" w:rsidRPr="00DD0BC4" w:rsidRDefault="0084215C" w:rsidP="00163BD5">
                  <w:pPr>
                    <w:spacing w:line="360" w:lineRule="auto"/>
                    <w:jc w:val="center"/>
                    <w:rPr>
                      <w:rFonts w:ascii="Times New Roman" w:eastAsia="標楷體" w:hAnsi="Times New Roman"/>
                    </w:rPr>
                  </w:pPr>
                  <w:bookmarkStart w:id="333" w:name="_Toc108984052"/>
                  <w:r w:rsidRPr="00DD0BC4">
                    <w:rPr>
                      <w:rFonts w:ascii="Times New Roman" w:eastAsia="標楷體" w:hAnsi="Times New Roman" w:hint="eastAsia"/>
                    </w:rPr>
                    <w:t>圖</w:t>
                  </w:r>
                  <w:r w:rsidRPr="00DD0BC4">
                    <w:rPr>
                      <w:rFonts w:ascii="Times New Roman" w:eastAsia="標楷體" w:hAnsi="Times New Roman" w:hint="eastAsia"/>
                    </w:rPr>
                    <w:t xml:space="preserve"> </w:t>
                  </w:r>
                  <w:r w:rsidR="00706515" w:rsidRPr="00DD0BC4">
                    <w:rPr>
                      <w:rFonts w:ascii="Times New Roman" w:eastAsia="標楷體" w:hAnsi="Times New Roman"/>
                    </w:rPr>
                    <w:fldChar w:fldCharType="begin"/>
                  </w:r>
                  <w:r w:rsidRPr="00DD0BC4">
                    <w:rPr>
                      <w:rFonts w:ascii="Times New Roman" w:eastAsia="標楷體" w:hAnsi="Times New Roman"/>
                    </w:rPr>
                    <w:instrText xml:space="preserve"> </w:instrText>
                  </w:r>
                  <w:r w:rsidRPr="00DD0BC4">
                    <w:rPr>
                      <w:rFonts w:ascii="Times New Roman" w:eastAsia="標楷體" w:hAnsi="Times New Roman" w:hint="eastAsia"/>
                    </w:rPr>
                    <w:instrText xml:space="preserve">SEQ </w:instrText>
                  </w:r>
                  <w:r w:rsidRPr="00DD0BC4">
                    <w:rPr>
                      <w:rFonts w:ascii="Times New Roman" w:eastAsia="標楷體" w:hAnsi="Times New Roman" w:hint="eastAsia"/>
                    </w:rPr>
                    <w:instrText>圖</w:instrText>
                  </w:r>
                  <w:r w:rsidRPr="00DD0BC4">
                    <w:rPr>
                      <w:rFonts w:ascii="Times New Roman" w:eastAsia="標楷體" w:hAnsi="Times New Roman" w:hint="eastAsia"/>
                    </w:rPr>
                    <w:instrText xml:space="preserve"> \* ARABIC</w:instrText>
                  </w:r>
                  <w:r w:rsidRPr="00DD0BC4">
                    <w:rPr>
                      <w:rFonts w:ascii="Times New Roman" w:eastAsia="標楷體" w:hAnsi="Times New Roman"/>
                    </w:rPr>
                    <w:instrText xml:space="preserve"> </w:instrText>
                  </w:r>
                  <w:r w:rsidR="00706515" w:rsidRPr="00DD0BC4">
                    <w:rPr>
                      <w:rFonts w:ascii="Times New Roman" w:eastAsia="標楷體" w:hAnsi="Times New Roman"/>
                    </w:rPr>
                    <w:fldChar w:fldCharType="separate"/>
                  </w:r>
                  <w:r w:rsidR="00163BD5">
                    <w:rPr>
                      <w:rFonts w:ascii="Times New Roman" w:eastAsia="標楷體" w:hAnsi="Times New Roman"/>
                      <w:noProof/>
                    </w:rPr>
                    <w:t>6</w:t>
                  </w:r>
                  <w:r w:rsidR="00706515" w:rsidRPr="00DD0BC4">
                    <w:rPr>
                      <w:rFonts w:ascii="Times New Roman" w:eastAsia="標楷體" w:hAnsi="Times New Roman"/>
                    </w:rPr>
                    <w:fldChar w:fldCharType="end"/>
                  </w:r>
                  <w:r w:rsidRPr="00DD0BC4">
                    <w:rPr>
                      <w:rFonts w:ascii="Times New Roman" w:eastAsia="標楷體" w:hAnsi="Times New Roman" w:hint="eastAsia"/>
                    </w:rPr>
                    <w:t>：模組配戴示意圖</w:t>
                  </w:r>
                  <w:bookmarkEnd w:id="333"/>
                </w:p>
              </w:txbxContent>
            </v:textbox>
            <w10:wrap type="topAndBottom" anchorx="margin"/>
          </v:shape>
        </w:pict>
      </w:r>
      <w:r w:rsidR="00FB35C2" w:rsidRPr="00EF155C">
        <w:rPr>
          <w:rFonts w:ascii="標楷體" w:eastAsia="標楷體" w:hAnsi="標楷體" w:cstheme="minorHAnsi"/>
          <w:noProof/>
        </w:rPr>
        <w:drawing>
          <wp:anchor distT="0" distB="0" distL="114300" distR="114300" simplePos="0" relativeHeight="251639296" behindDoc="0" locked="0" layoutInCell="1" allowOverlap="1">
            <wp:simplePos x="0" y="0"/>
            <wp:positionH relativeFrom="margin">
              <wp:posOffset>1953260</wp:posOffset>
            </wp:positionH>
            <wp:positionV relativeFrom="paragraph">
              <wp:posOffset>2186305</wp:posOffset>
            </wp:positionV>
            <wp:extent cx="1760855" cy="1765300"/>
            <wp:effectExtent l="0" t="0" r="0" b="0"/>
            <wp:wrapTopAndBottom/>
            <wp:docPr id="9" name="圖片 8">
              <a:extLst xmlns:a="http://schemas.openxmlformats.org/drawingml/2006/main">
                <a:ext uri="{FF2B5EF4-FFF2-40B4-BE49-F238E27FC236}">
                  <a16:creationId xmlns:a16="http://schemas.microsoft.com/office/drawing/2014/main" id="{4F1261BC-164C-4406-B522-4FD68A0B5B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4F1261BC-164C-4406-B522-4FD68A0B5BC1}"/>
                        </a:ext>
                      </a:extLst>
                    </pic:cNvPr>
                    <pic:cNvPicPr>
                      <a:picLocks noChangeAspect="1"/>
                    </pic:cNvPicPr>
                  </pic:nvPicPr>
                  <pic:blipFill>
                    <a:blip r:embed="rId48" cstate="screen">
                      <a:extLst>
                        <a:ext uri="{28A0092B-C50C-407E-A947-70E740481C1C}">
                          <a14:useLocalDpi xmlns:a14="http://schemas.microsoft.com/office/drawing/2010/main" val="0"/>
                        </a:ext>
                      </a:extLst>
                    </a:blip>
                    <a:stretch>
                      <a:fillRect/>
                    </a:stretch>
                  </pic:blipFill>
                  <pic:spPr>
                    <a:xfrm>
                      <a:off x="0" y="0"/>
                      <a:ext cx="1760855" cy="1765300"/>
                    </a:xfrm>
                    <a:prstGeom prst="rect">
                      <a:avLst/>
                    </a:prstGeom>
                  </pic:spPr>
                </pic:pic>
              </a:graphicData>
            </a:graphic>
          </wp:anchor>
        </w:drawing>
      </w:r>
      <w:r w:rsidR="00462B30">
        <w:br w:type="page"/>
      </w:r>
    </w:p>
    <w:p w:rsidR="00EF155C" w:rsidRDefault="00EF155C" w:rsidP="00C07D63">
      <w:pPr>
        <w:spacing w:line="360" w:lineRule="auto"/>
        <w:ind w:firstLine="360"/>
        <w:rPr>
          <w:rFonts w:asciiTheme="minorEastAsia" w:hAnsiTheme="minorEastAsia"/>
        </w:rPr>
      </w:pPr>
      <w:r w:rsidRPr="005047A5">
        <w:rPr>
          <w:rFonts w:hint="eastAsia"/>
        </w:rPr>
        <w:lastRenderedPageBreak/>
        <w:t>實驗開始前會提前告知受測者實驗流程</w:t>
      </w:r>
      <w:r w:rsidR="00922A9C">
        <w:rPr>
          <w:rFonts w:hint="eastAsia"/>
        </w:rPr>
        <w:t>(</w:t>
      </w:r>
      <w:r w:rsidR="00922A9C">
        <w:rPr>
          <w:rFonts w:hint="eastAsia"/>
        </w:rPr>
        <w:t>如圖</w:t>
      </w:r>
      <w:r w:rsidR="004A5E0B">
        <w:rPr>
          <w:rFonts w:hint="eastAsia"/>
        </w:rPr>
        <w:t>6</w:t>
      </w:r>
      <w:r w:rsidR="00922A9C">
        <w:rPr>
          <w:rFonts w:hint="eastAsia"/>
        </w:rPr>
        <w:t>所示</w:t>
      </w:r>
      <w:r w:rsidR="00922A9C">
        <w:rPr>
          <w:rFonts w:hint="eastAsia"/>
        </w:rPr>
        <w:t>)</w:t>
      </w:r>
      <w:r w:rsidRPr="005047A5">
        <w:rPr>
          <w:rFonts w:hint="eastAsia"/>
        </w:rPr>
        <w:t>，</w:t>
      </w:r>
      <w:r w:rsidR="005047A5">
        <w:rPr>
          <w:rFonts w:eastAsia="標楷體" w:hint="eastAsia"/>
          <w:color w:val="000000"/>
        </w:rPr>
        <w:t>以赤腳</w:t>
      </w:r>
      <w:r w:rsidR="005047A5" w:rsidRPr="002621BF">
        <w:rPr>
          <w:rFonts w:eastAsia="標楷體" w:hint="eastAsia"/>
          <w:color w:val="000000"/>
        </w:rPr>
        <w:t>在室內空間</w:t>
      </w:r>
      <w:r w:rsidR="005047A5">
        <w:rPr>
          <w:rFonts w:eastAsia="標楷體" w:hint="eastAsia"/>
          <w:color w:val="000000"/>
        </w:rPr>
        <w:t>10</w:t>
      </w:r>
      <w:r w:rsidR="005047A5">
        <w:rPr>
          <w:rFonts w:eastAsia="標楷體" w:hint="eastAsia"/>
          <w:color w:val="000000"/>
        </w:rPr>
        <w:t>公尺直線</w:t>
      </w:r>
      <w:r w:rsidR="005047A5" w:rsidRPr="002621BF">
        <w:rPr>
          <w:rFonts w:eastAsia="標楷體" w:hint="eastAsia"/>
          <w:color w:val="000000"/>
        </w:rPr>
        <w:t>行走</w:t>
      </w:r>
      <w:r w:rsidR="005047A5">
        <w:rPr>
          <w:rFonts w:ascii="Times New Roman" w:eastAsia="標楷體" w:hAnsi="Times New Roman" w:hint="eastAsia"/>
        </w:rPr>
        <w:t>來回</w:t>
      </w:r>
      <w:r w:rsidR="005047A5">
        <w:rPr>
          <w:rFonts w:ascii="Times New Roman" w:eastAsia="標楷體" w:hAnsi="Times New Roman" w:hint="eastAsia"/>
        </w:rPr>
        <w:t>5</w:t>
      </w:r>
      <w:r w:rsidR="005047A5">
        <w:rPr>
          <w:rFonts w:ascii="Times New Roman" w:eastAsia="標楷體" w:hAnsi="Times New Roman" w:hint="eastAsia"/>
        </w:rPr>
        <w:t>分鐘，</w:t>
      </w:r>
      <w:r w:rsidRPr="005047A5">
        <w:rPr>
          <w:rFonts w:hint="eastAsia"/>
        </w:rPr>
        <w:t>受測者若無法行走完</w:t>
      </w:r>
      <w:r w:rsidR="00D55B3A">
        <w:rPr>
          <w:rFonts w:hint="eastAsia"/>
        </w:rPr>
        <w:t>成</w:t>
      </w:r>
      <w:r w:rsidRPr="005047A5">
        <w:rPr>
          <w:rFonts w:hint="eastAsia"/>
        </w:rPr>
        <w:t>實驗</w:t>
      </w:r>
      <w:r w:rsidRPr="005047A5">
        <w:rPr>
          <w:rFonts w:hint="eastAsia"/>
        </w:rPr>
        <w:t>5</w:t>
      </w:r>
      <w:r w:rsidRPr="005047A5">
        <w:rPr>
          <w:rFonts w:hint="eastAsia"/>
        </w:rPr>
        <w:t>分鐘，會立即中斷實驗，另安排時間重新實驗</w:t>
      </w:r>
      <w:r w:rsidRPr="00EF155C">
        <w:rPr>
          <w:rFonts w:asciiTheme="minorEastAsia" w:hAnsiTheme="minorEastAsia" w:hint="eastAsia"/>
        </w:rPr>
        <w:t>。</w:t>
      </w:r>
    </w:p>
    <w:p w:rsidR="001A454D" w:rsidRDefault="00CE2856" w:rsidP="001A454D">
      <w:pPr>
        <w:pStyle w:val="2"/>
        <w:ind w:firstLine="360"/>
      </w:pPr>
      <w:bookmarkStart w:id="334" w:name="_Toc108984016"/>
      <w:bookmarkEnd w:id="327"/>
      <w:bookmarkEnd w:id="328"/>
      <w:bookmarkEnd w:id="329"/>
      <w:r>
        <w:rPr>
          <w:noProof/>
        </w:rPr>
        <w:pict>
          <v:shape id="文字方塊 55" o:spid="_x0000_s1054" type="#_x0000_t202" style="position:absolute;left:0;text-align:left;margin-left:25.15pt;margin-top:221.85pt;width:392.8pt;height:18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" filled="f" stroked="f">
            <v:textbox style="mso-fit-shape-to-text:t" inset="0,0,0,0">
              <w:txbxContent>
                <w:p w:rsidR="0084215C" w:rsidRPr="00DD0BC4" w:rsidRDefault="0084215C" w:rsidP="00DD0BC4">
                  <w:pPr>
                    <w:pStyle w:val="a6"/>
                    <w:jc w:val="center"/>
                    <w:rPr>
                      <w:rFonts w:asciiTheme="minorEastAsia" w:hAnsiTheme="minorEastAsia"/>
                      <w:sz w:val="24"/>
                      <w:szCs w:val="24"/>
                    </w:rPr>
                  </w:pPr>
                  <w:bookmarkStart w:id="335" w:name="_Toc108984053"/>
                  <w:r w:rsidRPr="00DD0BC4">
                    <w:rPr>
                      <w:rFonts w:asciiTheme="minorEastAsia" w:hAnsiTheme="minorEastAsia" w:hint="eastAsia"/>
                      <w:sz w:val="24"/>
                      <w:szCs w:val="24"/>
                    </w:rPr>
                    <w:t xml:space="preserve">圖 </w:t>
                  </w:r>
                  <w:r w:rsidR="00706515" w:rsidRPr="00DD0BC4">
                    <w:rPr>
                      <w:rFonts w:asciiTheme="minorEastAsia" w:hAnsiTheme="minorEastAsia"/>
                      <w:sz w:val="24"/>
                      <w:szCs w:val="24"/>
                    </w:rPr>
                    <w:fldChar w:fldCharType="begin"/>
                  </w:r>
                  <w:r w:rsidRPr="00DD0BC4">
                    <w:rPr>
                      <w:rFonts w:asciiTheme="minorEastAsia" w:hAnsiTheme="minorEastAsia"/>
                      <w:sz w:val="24"/>
                      <w:szCs w:val="24"/>
                    </w:rPr>
                    <w:instrText xml:space="preserve"> </w:instrText>
                  </w:r>
                  <w:r w:rsidRPr="00DD0BC4">
                    <w:rPr>
                      <w:rFonts w:asciiTheme="minorEastAsia" w:hAnsiTheme="minorEastAsia" w:hint="eastAsia"/>
                      <w:sz w:val="24"/>
                      <w:szCs w:val="24"/>
                    </w:rPr>
                    <w:instrText>SEQ 圖 \* ARABIC</w:instrText>
                  </w:r>
                  <w:r w:rsidRPr="00DD0BC4">
                    <w:rPr>
                      <w:rFonts w:asciiTheme="minorEastAsia" w:hAnsiTheme="minorEastAsia"/>
                      <w:sz w:val="24"/>
                      <w:szCs w:val="24"/>
                    </w:rPr>
                    <w:instrText xml:space="preserve"> </w:instrText>
                  </w:r>
                  <w:r w:rsidR="00706515" w:rsidRPr="00DD0BC4">
                    <w:rPr>
                      <w:rFonts w:asciiTheme="minorEastAsia" w:hAnsiTheme="minorEastAsia"/>
                      <w:sz w:val="24"/>
                      <w:szCs w:val="24"/>
                    </w:rPr>
                    <w:fldChar w:fldCharType="separate"/>
                  </w:r>
                  <w:r w:rsidR="00163BD5">
                    <w:rPr>
                      <w:rFonts w:asciiTheme="minorEastAsia" w:hAnsiTheme="minorEastAsia"/>
                      <w:noProof/>
                      <w:sz w:val="24"/>
                      <w:szCs w:val="24"/>
                    </w:rPr>
                    <w:t>7</w:t>
                  </w:r>
                  <w:r w:rsidR="00706515" w:rsidRPr="00DD0BC4">
                    <w:rPr>
                      <w:rFonts w:asciiTheme="minorEastAsia" w:hAnsiTheme="minorEastAsia"/>
                      <w:sz w:val="24"/>
                      <w:szCs w:val="24"/>
                    </w:rPr>
                    <w:fldChar w:fldCharType="end"/>
                  </w:r>
                  <w:r w:rsidRPr="00DD0BC4">
                    <w:rPr>
                      <w:rFonts w:asciiTheme="minorEastAsia" w:hAnsiTheme="minorEastAsia" w:hint="eastAsia"/>
                      <w:sz w:val="24"/>
                      <w:szCs w:val="24"/>
                    </w:rPr>
                    <w:t>：實驗流程圖</w:t>
                  </w:r>
                  <w:bookmarkEnd w:id="335"/>
                </w:p>
              </w:txbxContent>
            </v:textbox>
            <w10:wrap type="square"/>
          </v:shape>
        </w:pict>
      </w:r>
      <w:r w:rsidR="00C07D63" w:rsidRPr="00EF155C">
        <w:rPr>
          <w:rFonts w:asciiTheme="minorEastAsia" w:hAnsiTheme="minorEastAsia"/>
          <w:noProof/>
        </w:rPr>
        <w:drawing>
          <wp:anchor distT="0" distB="0" distL="114300" distR="114300" simplePos="0" relativeHeight="251630080" behindDoc="0" locked="0" layoutInCell="1" allowOverlap="1">
            <wp:simplePos x="0" y="0"/>
            <wp:positionH relativeFrom="column">
              <wp:posOffset>272967</wp:posOffset>
            </wp:positionH>
            <wp:positionV relativeFrom="paragraph">
              <wp:posOffset>396958</wp:posOffset>
            </wp:positionV>
            <wp:extent cx="4988560" cy="2364105"/>
            <wp:effectExtent l="0" t="0" r="2540" b="0"/>
            <wp:wrapSquare wrapText="bothSides"/>
            <wp:docPr id="4" name="圖片 5">
              <a:extLst xmlns:a="http://schemas.openxmlformats.org/drawingml/2006/main">
                <a:ext uri="{FF2B5EF4-FFF2-40B4-BE49-F238E27FC236}">
                  <a16:creationId xmlns:a16="http://schemas.microsoft.com/office/drawing/2014/main" id="{E0E2FE2F-5E41-43CD-AD2E-40BB6AD3E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E0E2FE2F-5E41-43CD-AD2E-40BB6AD3EB45}"/>
                        </a:ext>
                      </a:extLst>
                    </pic:cNvPr>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988560" cy="2364105"/>
                    </a:xfrm>
                    <a:prstGeom prst="rect">
                      <a:avLst/>
                    </a:prstGeom>
                  </pic:spPr>
                </pic:pic>
              </a:graphicData>
            </a:graphic>
          </wp:anchor>
        </w:drawing>
      </w:r>
      <w:r w:rsidR="00DD0BC4">
        <w:rPr>
          <w:rFonts w:asciiTheme="minorEastAsia" w:hAnsiTheme="minorEastAsia"/>
        </w:rPr>
        <w:br w:type="page"/>
      </w:r>
      <w:r w:rsidR="001A454D">
        <w:rPr>
          <w:rFonts w:hint="eastAsia"/>
        </w:rPr>
        <w:lastRenderedPageBreak/>
        <w:t>2</w:t>
      </w:r>
      <w:r w:rsidR="001A454D">
        <w:t>.</w:t>
      </w:r>
      <w:r w:rsidR="001A454D">
        <w:rPr>
          <w:rFonts w:hint="eastAsia"/>
        </w:rPr>
        <w:t>4</w:t>
      </w:r>
      <w:r w:rsidR="001A454D">
        <w:t xml:space="preserve"> </w:t>
      </w:r>
      <w:r w:rsidR="00DB674A">
        <w:rPr>
          <w:rFonts w:hint="eastAsia"/>
        </w:rPr>
        <w:t>雙腳</w:t>
      </w:r>
      <w:r w:rsidR="001A454D">
        <w:rPr>
          <w:rFonts w:hint="eastAsia"/>
        </w:rPr>
        <w:t>步態</w:t>
      </w:r>
      <w:bookmarkEnd w:id="334"/>
    </w:p>
    <w:p w:rsidR="009A0158" w:rsidRDefault="009A0158" w:rsidP="00A03163">
      <w:pPr>
        <w:spacing w:line="360" w:lineRule="auto"/>
        <w:ind w:firstLine="480"/>
        <w:jc w:val="both"/>
      </w:pPr>
      <w:bookmarkStart w:id="336" w:name="_Hlk108447692"/>
      <w:r w:rsidRPr="001A454D">
        <w:rPr>
          <w:noProof/>
        </w:rPr>
        <w:drawing>
          <wp:anchor distT="0" distB="0" distL="114300" distR="114300" simplePos="0" relativeHeight="251637248" behindDoc="0" locked="0" layoutInCell="1" allowOverlap="1">
            <wp:simplePos x="0" y="0"/>
            <wp:positionH relativeFrom="margin">
              <wp:posOffset>47708</wp:posOffset>
            </wp:positionH>
            <wp:positionV relativeFrom="paragraph">
              <wp:posOffset>1391478</wp:posOffset>
            </wp:positionV>
            <wp:extent cx="5400040" cy="2178050"/>
            <wp:effectExtent l="0" t="0" r="0" b="0"/>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400040" cy="2178050"/>
                    </a:xfrm>
                    <a:prstGeom prst="rect">
                      <a:avLst/>
                    </a:prstGeom>
                  </pic:spPr>
                </pic:pic>
              </a:graphicData>
            </a:graphic>
          </wp:anchor>
        </w:drawing>
      </w:r>
      <w:r w:rsidR="002651A0">
        <w:rPr>
          <w:rFonts w:hint="eastAsia"/>
        </w:rPr>
        <w:t>行走是左腳和右腳互相對稱的步態週期動作，當一腳為站立時期時，則另一隻腳就會是擺盪時期。一個步態週期會有</w:t>
      </w:r>
      <w:r w:rsidR="002651A0">
        <w:rPr>
          <w:rFonts w:hint="eastAsia"/>
        </w:rPr>
        <w:t>7</w:t>
      </w:r>
      <w:r w:rsidR="002651A0">
        <w:rPr>
          <w:rFonts w:hint="eastAsia"/>
        </w:rPr>
        <w:t>個步態特徵</w:t>
      </w:r>
      <w:r w:rsidR="00B61C4C">
        <w:rPr>
          <w:rFonts w:hint="eastAsia"/>
        </w:rPr>
        <w:t>(</w:t>
      </w:r>
      <w:r w:rsidR="00B61C4C">
        <w:rPr>
          <w:rFonts w:hint="eastAsia"/>
        </w:rPr>
        <w:t>如表</w:t>
      </w:r>
      <w:r w:rsidR="00B61C4C">
        <w:rPr>
          <w:rFonts w:hint="eastAsia"/>
        </w:rPr>
        <w:t>1</w:t>
      </w:r>
      <w:r w:rsidR="00B61C4C">
        <w:rPr>
          <w:rFonts w:hint="eastAsia"/>
        </w:rPr>
        <w:t>所示</w:t>
      </w:r>
      <w:r w:rsidR="00B61C4C">
        <w:rPr>
          <w:rFonts w:hint="eastAsia"/>
        </w:rPr>
        <w:t>)</w:t>
      </w:r>
      <w:r w:rsidR="002651A0">
        <w:rPr>
          <w:rFonts w:hint="eastAsia"/>
        </w:rPr>
        <w:t>與</w:t>
      </w:r>
      <w:r w:rsidR="002651A0">
        <w:rPr>
          <w:rFonts w:hint="eastAsia"/>
        </w:rPr>
        <w:t>7</w:t>
      </w:r>
      <w:r w:rsidR="002651A0">
        <w:rPr>
          <w:rFonts w:hint="eastAsia"/>
        </w:rPr>
        <w:t>個步態事件</w:t>
      </w:r>
      <w:r w:rsidR="002651A0">
        <w:rPr>
          <w:rFonts w:hint="eastAsia"/>
        </w:rPr>
        <w:t>(</w:t>
      </w:r>
      <w:r w:rsidR="002651A0">
        <w:rPr>
          <w:rFonts w:hint="eastAsia"/>
        </w:rPr>
        <w:t>如圖</w:t>
      </w:r>
      <w:r w:rsidR="004A5E0B">
        <w:rPr>
          <w:rFonts w:hint="eastAsia"/>
        </w:rPr>
        <w:t>7</w:t>
      </w:r>
      <w:r w:rsidR="002651A0">
        <w:rPr>
          <w:rFonts w:hint="eastAsia"/>
        </w:rPr>
        <w:t>所示</w:t>
      </w:r>
      <w:r w:rsidR="002651A0">
        <w:rPr>
          <w:rFonts w:hint="eastAsia"/>
        </w:rPr>
        <w:t>)</w:t>
      </w:r>
      <w:r w:rsidR="002651A0">
        <w:rPr>
          <w:rFonts w:hint="eastAsia"/>
        </w:rPr>
        <w:t>，步態週期是由站立時期的</w:t>
      </w:r>
      <w:r w:rsidR="002651A0">
        <w:rPr>
          <w:rFonts w:hint="eastAsia"/>
        </w:rPr>
        <w:t>4</w:t>
      </w:r>
      <w:r w:rsidR="002651A0">
        <w:rPr>
          <w:rFonts w:hint="eastAsia"/>
        </w:rPr>
        <w:t>個步態事件和擺盪時期的</w:t>
      </w:r>
      <w:r w:rsidR="002651A0">
        <w:rPr>
          <w:rFonts w:hint="eastAsia"/>
        </w:rPr>
        <w:t>3</w:t>
      </w:r>
      <w:r w:rsidR="002651A0">
        <w:rPr>
          <w:rFonts w:hint="eastAsia"/>
        </w:rPr>
        <w:t>個步態</w:t>
      </w:r>
      <w:r w:rsidR="000763C2">
        <w:rPr>
          <w:rFonts w:hint="eastAsia"/>
        </w:rPr>
        <w:t>事</w:t>
      </w:r>
      <w:r w:rsidR="002651A0">
        <w:rPr>
          <w:rFonts w:hint="eastAsia"/>
        </w:rPr>
        <w:t>件所組成</w:t>
      </w:r>
      <w:r w:rsidR="004A5E0B">
        <w:rPr>
          <w:rFonts w:hint="eastAsia"/>
        </w:rPr>
        <w:t>(</w:t>
      </w:r>
      <w:r w:rsidR="004A5E0B">
        <w:rPr>
          <w:rFonts w:hint="eastAsia"/>
        </w:rPr>
        <w:t>如表</w:t>
      </w:r>
      <w:r w:rsidR="004A5E0B">
        <w:rPr>
          <w:rFonts w:hint="eastAsia"/>
        </w:rPr>
        <w:t>2</w:t>
      </w:r>
      <w:r w:rsidR="004A5E0B">
        <w:rPr>
          <w:rFonts w:hint="eastAsia"/>
        </w:rPr>
        <w:t>所示</w:t>
      </w:r>
      <w:r w:rsidR="004A5E0B">
        <w:rPr>
          <w:rFonts w:hint="eastAsia"/>
        </w:rPr>
        <w:t>)</w:t>
      </w:r>
      <w:r w:rsidR="002651A0">
        <w:rPr>
          <w:rFonts w:hint="eastAsia"/>
        </w:rPr>
        <w:t>。</w:t>
      </w:r>
    </w:p>
    <w:p w:rsidR="001A454D" w:rsidRDefault="00CE2856" w:rsidP="002651A0">
      <w:pPr>
        <w:ind w:firstLine="480"/>
        <w:jc w:val="both"/>
      </w:pPr>
      <w:r>
        <w:rPr>
          <w:noProof/>
        </w:rPr>
        <w:pict>
          <v:shape id="文字方塊 54" o:spid="_x0000_s1053" type="#_x0000_t202" style="position:absolute;left:0;text-align:left;margin-left:.05pt;margin-top:180.3pt;width:425.2pt;height:18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" filled="f" stroked="f">
            <v:textbox style="mso-fit-shape-to-text:t" inset="0,0,0,0">
              <w:txbxContent>
                <w:p w:rsidR="0084215C" w:rsidRPr="001A454D" w:rsidRDefault="0084215C" w:rsidP="001A454D">
                  <w:pPr>
                    <w:pStyle w:val="a6"/>
                    <w:jc w:val="center"/>
                    <w:rPr>
                      <w:rFonts w:asciiTheme="minorEastAsia" w:hAnsiTheme="minorEastAsia"/>
                      <w:sz w:val="24"/>
                      <w:szCs w:val="24"/>
                    </w:rPr>
                  </w:pPr>
                  <w:bookmarkStart w:id="337" w:name="_Toc108984054"/>
                  <w:r w:rsidRPr="001A454D">
                    <w:rPr>
                      <w:rFonts w:asciiTheme="minorEastAsia" w:hAnsiTheme="minorEastAsia" w:hint="eastAsia"/>
                      <w:sz w:val="24"/>
                      <w:szCs w:val="24"/>
                    </w:rPr>
                    <w:t xml:space="preserve">圖 </w:t>
                  </w:r>
                  <w:r w:rsidR="00706515" w:rsidRPr="001A454D">
                    <w:rPr>
                      <w:rFonts w:asciiTheme="minorEastAsia" w:hAnsiTheme="minorEastAsia"/>
                      <w:sz w:val="24"/>
                      <w:szCs w:val="24"/>
                    </w:rPr>
                    <w:fldChar w:fldCharType="begin"/>
                  </w:r>
                  <w:r w:rsidRPr="001A454D">
                    <w:rPr>
                      <w:rFonts w:asciiTheme="minorEastAsia" w:hAnsiTheme="minorEastAsia"/>
                      <w:sz w:val="24"/>
                      <w:szCs w:val="24"/>
                    </w:rPr>
                    <w:instrText xml:space="preserve"> </w:instrText>
                  </w:r>
                  <w:r w:rsidRPr="001A454D">
                    <w:rPr>
                      <w:rFonts w:asciiTheme="minorEastAsia" w:hAnsiTheme="minorEastAsia" w:hint="eastAsia"/>
                      <w:sz w:val="24"/>
                      <w:szCs w:val="24"/>
                    </w:rPr>
                    <w:instrText>SEQ 圖 \* ARABIC</w:instrText>
                  </w:r>
                  <w:r w:rsidRPr="001A454D">
                    <w:rPr>
                      <w:rFonts w:asciiTheme="minorEastAsia" w:hAnsiTheme="minorEastAsia"/>
                      <w:sz w:val="24"/>
                      <w:szCs w:val="24"/>
                    </w:rPr>
                    <w:instrText xml:space="preserve"> </w:instrText>
                  </w:r>
                  <w:r w:rsidR="00706515" w:rsidRPr="001A454D">
                    <w:rPr>
                      <w:rFonts w:asciiTheme="minorEastAsia" w:hAnsiTheme="minorEastAsia"/>
                      <w:sz w:val="24"/>
                      <w:szCs w:val="24"/>
                    </w:rPr>
                    <w:fldChar w:fldCharType="separate"/>
                  </w:r>
                  <w:r w:rsidR="00163BD5">
                    <w:rPr>
                      <w:rFonts w:asciiTheme="minorEastAsia" w:hAnsiTheme="minorEastAsia"/>
                      <w:noProof/>
                      <w:sz w:val="24"/>
                      <w:szCs w:val="24"/>
                    </w:rPr>
                    <w:t>8</w:t>
                  </w:r>
                  <w:r w:rsidR="00706515" w:rsidRPr="001A454D">
                    <w:rPr>
                      <w:rFonts w:asciiTheme="minorEastAsia" w:hAnsiTheme="minorEastAsia"/>
                      <w:sz w:val="24"/>
                      <w:szCs w:val="24"/>
                    </w:rPr>
                    <w:fldChar w:fldCharType="end"/>
                  </w:r>
                  <w:r w:rsidRPr="001A454D">
                    <w:rPr>
                      <w:rFonts w:asciiTheme="minorEastAsia" w:hAnsiTheme="minorEastAsia" w:hint="eastAsia"/>
                      <w:sz w:val="24"/>
                      <w:szCs w:val="24"/>
                    </w:rPr>
                    <w:t>：步態週期</w:t>
                  </w:r>
                  <w:bookmarkEnd w:id="337"/>
                </w:p>
              </w:txbxContent>
            </v:textbox>
            <w10:wrap type="topAndBottom"/>
          </v:shape>
        </w:pict>
      </w:r>
    </w:p>
    <w:p w:rsidR="00811830" w:rsidRPr="00811830" w:rsidRDefault="00811830" w:rsidP="00811830">
      <w:pPr>
        <w:pStyle w:val="a6"/>
        <w:keepNext/>
        <w:rPr>
          <w:rFonts w:asciiTheme="minorEastAsia" w:hAnsiTheme="minorEastAsia"/>
          <w:sz w:val="24"/>
          <w:szCs w:val="24"/>
        </w:rPr>
      </w:pPr>
      <w:bookmarkStart w:id="338" w:name="_Toc108984038"/>
      <w:r w:rsidRPr="00F95190">
        <w:rPr>
          <w:rFonts w:asciiTheme="minorEastAsia" w:hAnsiTheme="minorEastAsia" w:hint="eastAsia"/>
          <w:sz w:val="24"/>
          <w:szCs w:val="24"/>
        </w:rPr>
        <w:t xml:space="preserve">表 </w:t>
      </w:r>
      <w:r w:rsidR="00706515" w:rsidRPr="00F95190">
        <w:rPr>
          <w:rFonts w:asciiTheme="minorEastAsia" w:hAnsiTheme="minorEastAsia"/>
          <w:sz w:val="24"/>
          <w:szCs w:val="24"/>
        </w:rPr>
        <w:fldChar w:fldCharType="begin"/>
      </w:r>
      <w:r w:rsidRPr="00F95190">
        <w:rPr>
          <w:rFonts w:asciiTheme="minorEastAsia" w:hAnsiTheme="minorEastAsia"/>
          <w:sz w:val="24"/>
          <w:szCs w:val="24"/>
        </w:rPr>
        <w:instrText xml:space="preserve"> </w:instrText>
      </w:r>
      <w:r w:rsidRPr="00F95190">
        <w:rPr>
          <w:rFonts w:asciiTheme="minorEastAsia" w:hAnsiTheme="minorEastAsia" w:hint="eastAsia"/>
          <w:sz w:val="24"/>
          <w:szCs w:val="24"/>
        </w:rPr>
        <w:instrText>SEQ 表 \* ARABIC</w:instrText>
      </w:r>
      <w:r w:rsidRPr="00F95190">
        <w:rPr>
          <w:rFonts w:asciiTheme="minorEastAsia" w:hAnsiTheme="minorEastAsia"/>
          <w:sz w:val="24"/>
          <w:szCs w:val="24"/>
        </w:rPr>
        <w:instrText xml:space="preserve"> </w:instrText>
      </w:r>
      <w:r w:rsidR="00706515" w:rsidRPr="00F95190">
        <w:rPr>
          <w:rFonts w:asciiTheme="minorEastAsia" w:hAnsiTheme="minorEastAsia"/>
          <w:sz w:val="24"/>
          <w:szCs w:val="24"/>
        </w:rPr>
        <w:fldChar w:fldCharType="separate"/>
      </w:r>
      <w:r w:rsidR="00163BD5">
        <w:rPr>
          <w:rFonts w:asciiTheme="minorEastAsia" w:hAnsiTheme="minorEastAsia"/>
          <w:noProof/>
          <w:sz w:val="24"/>
          <w:szCs w:val="24"/>
        </w:rPr>
        <w:t>1</w:t>
      </w:r>
      <w:r w:rsidR="00706515" w:rsidRPr="00F95190">
        <w:rPr>
          <w:rFonts w:asciiTheme="minorEastAsia" w:hAnsiTheme="minorEastAsia"/>
          <w:sz w:val="24"/>
          <w:szCs w:val="24"/>
        </w:rPr>
        <w:fldChar w:fldCharType="end"/>
      </w:r>
      <w:r w:rsidR="00DF6535" w:rsidRPr="00DF6535">
        <w:rPr>
          <w:rFonts w:asciiTheme="minorEastAsia" w:hAnsiTheme="minorEastAsia" w:hint="eastAsia"/>
          <w:sz w:val="24"/>
          <w:szCs w:val="24"/>
        </w:rPr>
        <w:t>：步態</w:t>
      </w:r>
      <w:r w:rsidR="00DB674A">
        <w:rPr>
          <w:rFonts w:asciiTheme="minorEastAsia" w:hAnsiTheme="minorEastAsia" w:hint="eastAsia"/>
          <w:sz w:val="24"/>
          <w:szCs w:val="24"/>
        </w:rPr>
        <w:t>事件</w:t>
      </w:r>
      <w:bookmarkEnd w:id="338"/>
      <w:r w:rsidR="009A0158" w:rsidRPr="00811830">
        <w:rPr>
          <w:rFonts w:asciiTheme="minorEastAsia" w:hAnsiTheme="minorEastAsia" w:hint="eastAsia"/>
          <w:sz w:val="24"/>
          <w:szCs w:val="24"/>
        </w:rPr>
        <w:t xml:space="preserve"> </w:t>
      </w:r>
    </w:p>
    <w:tbl>
      <w:tblPr>
        <w:tblStyle w:val="aff0"/>
        <w:tblW w:w="8931" w:type="dxa"/>
        <w:tblInd w:w="-5" w:type="dxa"/>
        <w:tblLook w:val="04A0" w:firstRow="1" w:lastRow="0" w:firstColumn="1" w:lastColumn="0" w:noHBand="0" w:noVBand="1"/>
      </w:tblPr>
      <w:tblGrid>
        <w:gridCol w:w="2694"/>
        <w:gridCol w:w="6237"/>
      </w:tblGrid>
      <w:tr w:rsidR="00811830" w:rsidRPr="004E1619" w:rsidTr="00811830">
        <w:tc>
          <w:tcPr>
            <w:tcW w:w="2694" w:type="dxa"/>
            <w:tcBorders>
              <w:top w:val="single" w:sz="4" w:space="0" w:color="auto"/>
              <w:left w:val="single" w:sz="4" w:space="0" w:color="auto"/>
              <w:bottom w:val="single" w:sz="4" w:space="0" w:color="auto"/>
              <w:right w:val="single" w:sz="4" w:space="0" w:color="auto"/>
            </w:tcBorders>
            <w:vAlign w:val="center"/>
          </w:tcPr>
          <w:p w:rsidR="00811830" w:rsidRPr="00FD28BE" w:rsidRDefault="00811830" w:rsidP="00811830">
            <w:pPr>
              <w:spacing w:line="360" w:lineRule="auto"/>
              <w:jc w:val="center"/>
              <w:rPr>
                <w:rFonts w:ascii="標楷體" w:eastAsia="標楷體" w:hAnsi="標楷體"/>
                <w:kern w:val="0"/>
              </w:rPr>
            </w:pPr>
          </w:p>
        </w:tc>
        <w:tc>
          <w:tcPr>
            <w:tcW w:w="6237" w:type="dxa"/>
            <w:tcBorders>
              <w:top w:val="single" w:sz="4" w:space="0" w:color="auto"/>
              <w:left w:val="single" w:sz="4" w:space="0" w:color="auto"/>
              <w:bottom w:val="single" w:sz="4" w:space="0" w:color="auto"/>
              <w:right w:val="single" w:sz="4" w:space="0" w:color="auto"/>
            </w:tcBorders>
            <w:vAlign w:val="center"/>
            <w:hideMark/>
          </w:tcPr>
          <w:p w:rsidR="00811830" w:rsidRPr="00FD28BE" w:rsidRDefault="00811830" w:rsidP="00811830">
            <w:pPr>
              <w:spacing w:line="360" w:lineRule="auto"/>
              <w:jc w:val="center"/>
              <w:rPr>
                <w:rFonts w:ascii="標楷體" w:eastAsia="標楷體" w:hAnsi="標楷體"/>
                <w:kern w:val="0"/>
                <w:szCs w:val="24"/>
              </w:rPr>
            </w:pPr>
            <w:r w:rsidRPr="00FD28BE">
              <w:rPr>
                <w:rFonts w:ascii="標楷體" w:eastAsia="標楷體" w:hAnsi="標楷體" w:hint="eastAsia"/>
                <w:kern w:val="0"/>
                <w:szCs w:val="24"/>
              </w:rPr>
              <w:t>特徵</w:t>
            </w:r>
          </w:p>
        </w:tc>
      </w:tr>
      <w:tr w:rsidR="00E1137C" w:rsidRPr="004E1619" w:rsidTr="009A0158">
        <w:tc>
          <w:tcPr>
            <w:tcW w:w="2694" w:type="dxa"/>
            <w:vMerge w:val="restart"/>
            <w:tcBorders>
              <w:top w:val="single" w:sz="4" w:space="0" w:color="auto"/>
              <w:left w:val="single" w:sz="4" w:space="0" w:color="auto"/>
              <w:right w:val="single" w:sz="4" w:space="0" w:color="auto"/>
            </w:tcBorders>
            <w:vAlign w:val="center"/>
          </w:tcPr>
          <w:p w:rsidR="00E1137C" w:rsidRDefault="00E1137C" w:rsidP="009A0158">
            <w:pPr>
              <w:spacing w:line="360" w:lineRule="auto"/>
              <w:jc w:val="center"/>
            </w:pPr>
            <w:r>
              <w:rPr>
                <w:rFonts w:hint="eastAsia"/>
              </w:rPr>
              <w:t>站立時期</w:t>
            </w:r>
            <w:r>
              <w:rPr>
                <w:rFonts w:hint="eastAsia"/>
              </w:rPr>
              <w:t>(</w:t>
            </w:r>
            <w:r>
              <w:t>Stance Phase</w:t>
            </w:r>
            <w:r>
              <w:rPr>
                <w:rFonts w:hint="eastAsia"/>
              </w:rPr>
              <w:t>)</w:t>
            </w:r>
          </w:p>
        </w:tc>
        <w:tc>
          <w:tcPr>
            <w:tcW w:w="6237" w:type="dxa"/>
            <w:tcBorders>
              <w:top w:val="single" w:sz="4" w:space="0" w:color="auto"/>
              <w:left w:val="single" w:sz="4" w:space="0" w:color="auto"/>
              <w:bottom w:val="single" w:sz="4" w:space="0" w:color="auto"/>
              <w:right w:val="single" w:sz="4" w:space="0" w:color="auto"/>
            </w:tcBorders>
            <w:vAlign w:val="center"/>
          </w:tcPr>
          <w:p w:rsidR="00E1137C" w:rsidRDefault="00E1137C" w:rsidP="009A0158">
            <w:pPr>
              <w:spacing w:line="360" w:lineRule="auto"/>
              <w:jc w:val="center"/>
              <w:rPr>
                <w:rFonts w:ascii="Times New Roman" w:eastAsia="標楷體" w:hAnsi="Times New Roman"/>
              </w:rPr>
            </w:pPr>
            <w:r>
              <w:rPr>
                <w:rFonts w:ascii="Times New Roman" w:eastAsia="標楷體" w:hAnsi="Times New Roman" w:hint="eastAsia"/>
              </w:rPr>
              <w:t>腳跟著地</w:t>
            </w:r>
            <w:r>
              <w:rPr>
                <w:rFonts w:ascii="Times New Roman" w:eastAsia="標楷體" w:hAnsi="Times New Roman" w:hint="eastAsia"/>
              </w:rPr>
              <w:t>(i</w:t>
            </w:r>
            <w:r>
              <w:rPr>
                <w:rFonts w:ascii="Times New Roman" w:eastAsia="標楷體" w:hAnsi="Times New Roman"/>
              </w:rPr>
              <w:t>nitial contact)</w:t>
            </w:r>
          </w:p>
        </w:tc>
      </w:tr>
      <w:tr w:rsidR="00E1137C" w:rsidRPr="004E1619" w:rsidTr="005428CB">
        <w:tc>
          <w:tcPr>
            <w:tcW w:w="2694" w:type="dxa"/>
            <w:vMerge/>
            <w:tcBorders>
              <w:left w:val="single" w:sz="4" w:space="0" w:color="auto"/>
              <w:right w:val="single" w:sz="4" w:space="0" w:color="auto"/>
            </w:tcBorders>
            <w:vAlign w:val="center"/>
          </w:tcPr>
          <w:p w:rsidR="00E1137C" w:rsidRDefault="00E1137C" w:rsidP="009A0158">
            <w:pPr>
              <w:spacing w:line="360" w:lineRule="auto"/>
              <w:jc w:val="center"/>
              <w:rPr>
                <w:rFonts w:eastAsia="標楷體" w:cstheme="minorHAnsi"/>
                <w:kern w:val="0"/>
              </w:rPr>
            </w:pPr>
          </w:p>
        </w:tc>
        <w:tc>
          <w:tcPr>
            <w:tcW w:w="6237" w:type="dxa"/>
            <w:tcBorders>
              <w:top w:val="single" w:sz="4" w:space="0" w:color="auto"/>
              <w:left w:val="single" w:sz="4" w:space="0" w:color="auto"/>
              <w:bottom w:val="single" w:sz="4" w:space="0" w:color="auto"/>
              <w:right w:val="single" w:sz="4" w:space="0" w:color="auto"/>
            </w:tcBorders>
            <w:vAlign w:val="center"/>
            <w:hideMark/>
          </w:tcPr>
          <w:p w:rsidR="00E1137C" w:rsidRPr="00D64FCF" w:rsidRDefault="00E1137C" w:rsidP="009A0158">
            <w:pPr>
              <w:spacing w:line="360" w:lineRule="auto"/>
              <w:jc w:val="center"/>
              <w:rPr>
                <w:rFonts w:eastAsia="標楷體" w:cstheme="minorHAnsi"/>
                <w:kern w:val="0"/>
                <w:szCs w:val="24"/>
              </w:rPr>
            </w:pPr>
            <w:r>
              <w:rPr>
                <w:rFonts w:ascii="Times New Roman" w:eastAsia="標楷體" w:hAnsi="Times New Roman" w:hint="eastAsia"/>
              </w:rPr>
              <w:t>腳底擺平</w:t>
            </w:r>
            <w:r>
              <w:rPr>
                <w:rFonts w:ascii="Times New Roman" w:eastAsia="標楷體" w:hAnsi="Times New Roman" w:hint="eastAsia"/>
              </w:rPr>
              <w:t>(</w:t>
            </w:r>
            <w:r>
              <w:rPr>
                <w:rFonts w:ascii="Times New Roman" w:eastAsia="標楷體" w:hAnsi="Times New Roman"/>
              </w:rPr>
              <w:t>foot flat</w:t>
            </w:r>
            <w:r>
              <w:rPr>
                <w:rFonts w:ascii="Times New Roman" w:eastAsia="標楷體" w:hAnsi="Times New Roman" w:hint="eastAsia"/>
              </w:rPr>
              <w:t>)</w:t>
            </w:r>
          </w:p>
        </w:tc>
      </w:tr>
      <w:tr w:rsidR="00E1137C" w:rsidRPr="004E1619" w:rsidTr="009A0158">
        <w:tc>
          <w:tcPr>
            <w:tcW w:w="2694" w:type="dxa"/>
            <w:vMerge/>
            <w:tcBorders>
              <w:left w:val="single" w:sz="4" w:space="0" w:color="auto"/>
              <w:right w:val="single" w:sz="4" w:space="0" w:color="auto"/>
            </w:tcBorders>
            <w:vAlign w:val="center"/>
          </w:tcPr>
          <w:p w:rsidR="00E1137C" w:rsidRDefault="00E1137C" w:rsidP="009A0158">
            <w:pPr>
              <w:spacing w:line="360" w:lineRule="auto"/>
              <w:jc w:val="center"/>
              <w:rPr>
                <w:rFonts w:eastAsia="標楷體" w:cstheme="minorHAnsi"/>
                <w:kern w:val="0"/>
              </w:rPr>
            </w:pPr>
          </w:p>
        </w:tc>
        <w:tc>
          <w:tcPr>
            <w:tcW w:w="6237" w:type="dxa"/>
            <w:tcBorders>
              <w:top w:val="single" w:sz="4" w:space="0" w:color="auto"/>
              <w:left w:val="single" w:sz="4" w:space="0" w:color="auto"/>
              <w:bottom w:val="single" w:sz="4" w:space="0" w:color="auto"/>
              <w:right w:val="single" w:sz="4" w:space="0" w:color="auto"/>
            </w:tcBorders>
            <w:vAlign w:val="center"/>
          </w:tcPr>
          <w:p w:rsidR="00E1137C" w:rsidRPr="00D64FCF" w:rsidRDefault="00E1137C" w:rsidP="009A0158">
            <w:pPr>
              <w:spacing w:line="360" w:lineRule="auto"/>
              <w:jc w:val="center"/>
              <w:rPr>
                <w:rFonts w:eastAsia="標楷體" w:cstheme="minorHAnsi"/>
                <w:kern w:val="0"/>
              </w:rPr>
            </w:pPr>
            <w:r>
              <w:rPr>
                <w:rFonts w:ascii="Times New Roman" w:eastAsia="標楷體" w:hAnsi="Times New Roman" w:hint="eastAsia"/>
              </w:rPr>
              <w:t>腳跟抬起</w:t>
            </w:r>
            <w:r>
              <w:rPr>
                <w:rFonts w:ascii="Times New Roman" w:eastAsia="標楷體" w:hAnsi="Times New Roman" w:hint="eastAsia"/>
              </w:rPr>
              <w:t>(</w:t>
            </w:r>
            <w:r>
              <w:rPr>
                <w:rFonts w:ascii="Times New Roman" w:eastAsia="標楷體" w:hAnsi="Times New Roman"/>
              </w:rPr>
              <w:t>heel rise</w:t>
            </w:r>
            <w:r>
              <w:rPr>
                <w:rFonts w:ascii="Times New Roman" w:eastAsia="標楷體" w:hAnsi="Times New Roman" w:hint="eastAsia"/>
              </w:rPr>
              <w:t>)</w:t>
            </w:r>
          </w:p>
        </w:tc>
      </w:tr>
      <w:tr w:rsidR="00E1137C" w:rsidRPr="004E1619" w:rsidTr="009A0158">
        <w:tc>
          <w:tcPr>
            <w:tcW w:w="2694" w:type="dxa"/>
            <w:vMerge/>
            <w:tcBorders>
              <w:left w:val="single" w:sz="4" w:space="0" w:color="auto"/>
              <w:bottom w:val="single" w:sz="4" w:space="0" w:color="auto"/>
              <w:right w:val="single" w:sz="4" w:space="0" w:color="auto"/>
            </w:tcBorders>
            <w:vAlign w:val="center"/>
          </w:tcPr>
          <w:p w:rsidR="00E1137C" w:rsidRDefault="00E1137C" w:rsidP="009A0158">
            <w:pPr>
              <w:spacing w:line="360" w:lineRule="auto"/>
              <w:jc w:val="center"/>
              <w:rPr>
                <w:rFonts w:eastAsia="標楷體" w:cstheme="minorHAnsi"/>
                <w:kern w:val="0"/>
              </w:rPr>
            </w:pPr>
          </w:p>
        </w:tc>
        <w:tc>
          <w:tcPr>
            <w:tcW w:w="6237" w:type="dxa"/>
            <w:tcBorders>
              <w:top w:val="single" w:sz="4" w:space="0" w:color="auto"/>
              <w:left w:val="single" w:sz="4" w:space="0" w:color="auto"/>
              <w:bottom w:val="single" w:sz="4" w:space="0" w:color="auto"/>
              <w:right w:val="single" w:sz="4" w:space="0" w:color="auto"/>
            </w:tcBorders>
            <w:vAlign w:val="center"/>
          </w:tcPr>
          <w:p w:rsidR="00E1137C" w:rsidRPr="00D64FCF" w:rsidRDefault="00E1137C" w:rsidP="009A0158">
            <w:pPr>
              <w:spacing w:line="360" w:lineRule="auto"/>
              <w:jc w:val="center"/>
              <w:rPr>
                <w:rFonts w:eastAsia="標楷體" w:cstheme="minorHAnsi"/>
                <w:kern w:val="0"/>
              </w:rPr>
            </w:pPr>
            <w:r>
              <w:rPr>
                <w:rFonts w:ascii="Times New Roman" w:eastAsia="標楷體" w:hAnsi="Times New Roman" w:hint="eastAsia"/>
              </w:rPr>
              <w:t>另一側腳跟著地</w:t>
            </w:r>
            <w:r>
              <w:rPr>
                <w:rFonts w:ascii="Times New Roman" w:eastAsia="標楷體" w:hAnsi="Times New Roman" w:hint="eastAsia"/>
              </w:rPr>
              <w:t>(</w:t>
            </w:r>
            <w:r>
              <w:rPr>
                <w:rFonts w:ascii="Times New Roman" w:eastAsia="標楷體" w:hAnsi="Times New Roman"/>
              </w:rPr>
              <w:t>opposite initial contact/opposite heel strike</w:t>
            </w:r>
            <w:r>
              <w:rPr>
                <w:rFonts w:ascii="Times New Roman" w:eastAsia="標楷體" w:hAnsi="Times New Roman" w:hint="eastAsia"/>
              </w:rPr>
              <w:t>)</w:t>
            </w:r>
          </w:p>
        </w:tc>
      </w:tr>
      <w:tr w:rsidR="009A0158" w:rsidRPr="004E1619" w:rsidTr="009A0158">
        <w:tc>
          <w:tcPr>
            <w:tcW w:w="2694" w:type="dxa"/>
            <w:vMerge w:val="restart"/>
            <w:tcBorders>
              <w:top w:val="single" w:sz="4" w:space="0" w:color="auto"/>
              <w:left w:val="single" w:sz="4" w:space="0" w:color="auto"/>
              <w:right w:val="single" w:sz="4" w:space="0" w:color="auto"/>
            </w:tcBorders>
            <w:vAlign w:val="center"/>
          </w:tcPr>
          <w:p w:rsidR="009A0158" w:rsidRDefault="009A0158" w:rsidP="009A0158">
            <w:pPr>
              <w:spacing w:line="360" w:lineRule="auto"/>
              <w:jc w:val="center"/>
              <w:rPr>
                <w:rFonts w:eastAsia="標楷體" w:cstheme="minorHAnsi"/>
                <w:kern w:val="0"/>
              </w:rPr>
            </w:pPr>
            <w:r>
              <w:rPr>
                <w:rFonts w:ascii="Times New Roman" w:eastAsia="標楷體" w:hAnsi="Times New Roman" w:hint="eastAsia"/>
              </w:rPr>
              <w:t>擺盪時期</w:t>
            </w:r>
            <w:r>
              <w:rPr>
                <w:rFonts w:ascii="Times New Roman" w:eastAsia="標楷體" w:hAnsi="Times New Roman" w:hint="eastAsia"/>
              </w:rPr>
              <w:t>(</w:t>
            </w:r>
            <w:r>
              <w:rPr>
                <w:rFonts w:ascii="Times New Roman" w:eastAsia="標楷體" w:hAnsi="Times New Roman"/>
              </w:rPr>
              <w:t>Swing Phase</w:t>
            </w:r>
            <w:r>
              <w:rPr>
                <w:rFonts w:ascii="Times New Roman" w:eastAsia="標楷體" w:hAnsi="Times New Roman" w:hint="eastAsia"/>
              </w:rPr>
              <w:t>)</w:t>
            </w:r>
          </w:p>
        </w:tc>
        <w:tc>
          <w:tcPr>
            <w:tcW w:w="6237" w:type="dxa"/>
            <w:tcBorders>
              <w:top w:val="single" w:sz="4" w:space="0" w:color="auto"/>
              <w:left w:val="single" w:sz="4" w:space="0" w:color="auto"/>
              <w:bottom w:val="single" w:sz="4" w:space="0" w:color="auto"/>
              <w:right w:val="single" w:sz="4" w:space="0" w:color="auto"/>
            </w:tcBorders>
            <w:vAlign w:val="center"/>
          </w:tcPr>
          <w:p w:rsidR="009A0158" w:rsidRDefault="009A0158" w:rsidP="009A0158">
            <w:pPr>
              <w:spacing w:line="360" w:lineRule="auto"/>
              <w:jc w:val="center"/>
              <w:rPr>
                <w:rFonts w:eastAsia="標楷體" w:cstheme="minorHAnsi"/>
                <w:kern w:val="0"/>
              </w:rPr>
            </w:pPr>
            <w:r>
              <w:rPr>
                <w:rFonts w:ascii="Times New Roman" w:eastAsia="標楷體" w:hAnsi="Times New Roman" w:hint="eastAsia"/>
              </w:rPr>
              <w:t>拇指離地</w:t>
            </w:r>
            <w:r>
              <w:rPr>
                <w:rFonts w:ascii="Times New Roman" w:eastAsia="標楷體" w:hAnsi="Times New Roman" w:hint="eastAsia"/>
              </w:rPr>
              <w:t>(</w:t>
            </w:r>
            <w:r>
              <w:rPr>
                <w:rFonts w:ascii="Times New Roman" w:eastAsia="標楷體" w:hAnsi="Times New Roman"/>
              </w:rPr>
              <w:t>toe off</w:t>
            </w:r>
            <w:r>
              <w:rPr>
                <w:rFonts w:ascii="Times New Roman" w:eastAsia="標楷體" w:hAnsi="Times New Roman" w:hint="eastAsia"/>
              </w:rPr>
              <w:t>)</w:t>
            </w:r>
          </w:p>
        </w:tc>
      </w:tr>
      <w:tr w:rsidR="009A0158" w:rsidRPr="004E1619" w:rsidTr="009A0158">
        <w:tc>
          <w:tcPr>
            <w:tcW w:w="2694" w:type="dxa"/>
            <w:vMerge/>
            <w:tcBorders>
              <w:left w:val="single" w:sz="4" w:space="0" w:color="auto"/>
              <w:right w:val="single" w:sz="4" w:space="0" w:color="auto"/>
            </w:tcBorders>
            <w:vAlign w:val="center"/>
          </w:tcPr>
          <w:p w:rsidR="009A0158" w:rsidRDefault="009A0158" w:rsidP="009A0158">
            <w:pPr>
              <w:spacing w:line="360" w:lineRule="auto"/>
              <w:jc w:val="center"/>
              <w:rPr>
                <w:rFonts w:eastAsia="標楷體" w:cstheme="minorHAnsi"/>
                <w:kern w:val="0"/>
              </w:rPr>
            </w:pPr>
          </w:p>
        </w:tc>
        <w:tc>
          <w:tcPr>
            <w:tcW w:w="6237" w:type="dxa"/>
            <w:tcBorders>
              <w:top w:val="single" w:sz="4" w:space="0" w:color="auto"/>
              <w:left w:val="single" w:sz="4" w:space="0" w:color="auto"/>
              <w:bottom w:val="single" w:sz="4" w:space="0" w:color="auto"/>
              <w:right w:val="single" w:sz="4" w:space="0" w:color="auto"/>
            </w:tcBorders>
            <w:vAlign w:val="center"/>
          </w:tcPr>
          <w:p w:rsidR="009A0158" w:rsidRDefault="009A0158" w:rsidP="009A0158">
            <w:pPr>
              <w:spacing w:line="360" w:lineRule="auto"/>
              <w:jc w:val="center"/>
              <w:rPr>
                <w:rFonts w:eastAsia="標楷體" w:cstheme="minorHAnsi"/>
                <w:kern w:val="0"/>
              </w:rPr>
            </w:pPr>
            <w:r>
              <w:rPr>
                <w:rFonts w:ascii="Times New Roman" w:eastAsia="標楷體" w:hAnsi="Times New Roman" w:hint="eastAsia"/>
              </w:rPr>
              <w:t>兩腳相鄰</w:t>
            </w:r>
            <w:r>
              <w:rPr>
                <w:rFonts w:ascii="Times New Roman" w:eastAsia="標楷體" w:hAnsi="Times New Roman" w:hint="eastAsia"/>
              </w:rPr>
              <w:t>(f</w:t>
            </w:r>
            <w:r>
              <w:rPr>
                <w:rFonts w:ascii="Times New Roman" w:eastAsia="標楷體" w:hAnsi="Times New Roman"/>
              </w:rPr>
              <w:t>eet adjacent</w:t>
            </w:r>
            <w:r>
              <w:rPr>
                <w:rFonts w:ascii="Times New Roman" w:eastAsia="標楷體" w:hAnsi="Times New Roman" w:hint="eastAsia"/>
              </w:rPr>
              <w:t>)</w:t>
            </w:r>
          </w:p>
        </w:tc>
      </w:tr>
      <w:tr w:rsidR="009A0158" w:rsidRPr="004E1619" w:rsidTr="009A0158">
        <w:tc>
          <w:tcPr>
            <w:tcW w:w="2694" w:type="dxa"/>
            <w:vMerge/>
            <w:tcBorders>
              <w:left w:val="single" w:sz="4" w:space="0" w:color="auto"/>
              <w:right w:val="single" w:sz="4" w:space="0" w:color="auto"/>
            </w:tcBorders>
            <w:vAlign w:val="center"/>
          </w:tcPr>
          <w:p w:rsidR="009A0158" w:rsidRDefault="009A0158" w:rsidP="009A0158">
            <w:pPr>
              <w:spacing w:line="360" w:lineRule="auto"/>
              <w:jc w:val="center"/>
              <w:rPr>
                <w:rFonts w:eastAsia="標楷體" w:cstheme="minorHAnsi"/>
                <w:kern w:val="0"/>
              </w:rPr>
            </w:pPr>
          </w:p>
        </w:tc>
        <w:tc>
          <w:tcPr>
            <w:tcW w:w="6237" w:type="dxa"/>
            <w:tcBorders>
              <w:top w:val="single" w:sz="4" w:space="0" w:color="auto"/>
              <w:left w:val="single" w:sz="4" w:space="0" w:color="auto"/>
              <w:bottom w:val="single" w:sz="4" w:space="0" w:color="auto"/>
              <w:right w:val="single" w:sz="4" w:space="0" w:color="auto"/>
            </w:tcBorders>
            <w:vAlign w:val="center"/>
          </w:tcPr>
          <w:p w:rsidR="009A0158" w:rsidRDefault="009A0158" w:rsidP="009A0158">
            <w:pPr>
              <w:spacing w:line="360" w:lineRule="auto"/>
              <w:jc w:val="center"/>
              <w:rPr>
                <w:rFonts w:eastAsia="標楷體" w:cstheme="minorHAnsi"/>
                <w:kern w:val="0"/>
              </w:rPr>
            </w:pPr>
            <w:r>
              <w:rPr>
                <w:rFonts w:ascii="Times New Roman" w:eastAsia="標楷體" w:hAnsi="Times New Roman" w:hint="eastAsia"/>
              </w:rPr>
              <w:t>脛骨垂直</w:t>
            </w:r>
            <w:r>
              <w:rPr>
                <w:rFonts w:ascii="Times New Roman" w:eastAsia="標楷體" w:hAnsi="Times New Roman" w:hint="eastAsia"/>
              </w:rPr>
              <w:t>(</w:t>
            </w:r>
            <w:r>
              <w:rPr>
                <w:rFonts w:ascii="Times New Roman" w:eastAsia="標楷體" w:hAnsi="Times New Roman"/>
              </w:rPr>
              <w:t>tibia vertical</w:t>
            </w:r>
            <w:r>
              <w:rPr>
                <w:rFonts w:ascii="Times New Roman" w:eastAsia="標楷體" w:hAnsi="Times New Roman" w:hint="eastAsia"/>
              </w:rPr>
              <w:t>)</w:t>
            </w:r>
          </w:p>
        </w:tc>
      </w:tr>
    </w:tbl>
    <w:p w:rsidR="00DF6535" w:rsidRDefault="00DF6535" w:rsidP="00E37D99">
      <w:pPr>
        <w:ind w:firstLine="480"/>
        <w:jc w:val="both"/>
        <w:rPr>
          <w:rFonts w:ascii="Times New Roman" w:eastAsia="標楷體" w:hAnsi="Times New Roman"/>
        </w:rPr>
      </w:pPr>
    </w:p>
    <w:p w:rsidR="00DF6535" w:rsidRDefault="00DF6535">
      <w:pPr>
        <w:rPr>
          <w:rFonts w:ascii="Times New Roman" w:eastAsia="標楷體" w:hAnsi="Times New Roman"/>
        </w:rPr>
      </w:pPr>
      <w:r>
        <w:rPr>
          <w:rFonts w:ascii="Times New Roman" w:eastAsia="標楷體" w:hAnsi="Times New Roman"/>
        </w:rPr>
        <w:br w:type="page"/>
      </w:r>
    </w:p>
    <w:p w:rsidR="00F95190" w:rsidRDefault="00F95190" w:rsidP="00F95190">
      <w:pPr>
        <w:pStyle w:val="a6"/>
        <w:keepNext/>
        <w:rPr>
          <w:rFonts w:asciiTheme="minorEastAsia" w:hAnsiTheme="minorEastAsia"/>
          <w:sz w:val="24"/>
          <w:szCs w:val="24"/>
        </w:rPr>
      </w:pPr>
      <w:bookmarkStart w:id="339" w:name="_Toc108984039"/>
      <w:r w:rsidRPr="00F95190">
        <w:rPr>
          <w:rFonts w:asciiTheme="minorEastAsia" w:hAnsiTheme="minorEastAsia" w:hint="eastAsia"/>
          <w:sz w:val="24"/>
          <w:szCs w:val="24"/>
        </w:rPr>
        <w:lastRenderedPageBreak/>
        <w:t xml:space="preserve">表 </w:t>
      </w:r>
      <w:r w:rsidR="00706515" w:rsidRPr="00F95190">
        <w:rPr>
          <w:rFonts w:asciiTheme="minorEastAsia" w:hAnsiTheme="minorEastAsia"/>
          <w:sz w:val="24"/>
          <w:szCs w:val="24"/>
        </w:rPr>
        <w:fldChar w:fldCharType="begin"/>
      </w:r>
      <w:r w:rsidRPr="00F95190">
        <w:rPr>
          <w:rFonts w:asciiTheme="minorEastAsia" w:hAnsiTheme="minorEastAsia"/>
          <w:sz w:val="24"/>
          <w:szCs w:val="24"/>
        </w:rPr>
        <w:instrText xml:space="preserve"> </w:instrText>
      </w:r>
      <w:r w:rsidRPr="00F95190">
        <w:rPr>
          <w:rFonts w:asciiTheme="minorEastAsia" w:hAnsiTheme="minorEastAsia" w:hint="eastAsia"/>
          <w:sz w:val="24"/>
          <w:szCs w:val="24"/>
        </w:rPr>
        <w:instrText>SEQ 表 \* ARABIC</w:instrText>
      </w:r>
      <w:r w:rsidRPr="00F95190">
        <w:rPr>
          <w:rFonts w:asciiTheme="minorEastAsia" w:hAnsiTheme="minorEastAsia"/>
          <w:sz w:val="24"/>
          <w:szCs w:val="24"/>
        </w:rPr>
        <w:instrText xml:space="preserve"> </w:instrText>
      </w:r>
      <w:r w:rsidR="00706515" w:rsidRPr="00F95190">
        <w:rPr>
          <w:rFonts w:asciiTheme="minorEastAsia" w:hAnsiTheme="minorEastAsia"/>
          <w:sz w:val="24"/>
          <w:szCs w:val="24"/>
        </w:rPr>
        <w:fldChar w:fldCharType="separate"/>
      </w:r>
      <w:r w:rsidR="00163BD5">
        <w:rPr>
          <w:rFonts w:asciiTheme="minorEastAsia" w:hAnsiTheme="minorEastAsia"/>
          <w:noProof/>
          <w:sz w:val="24"/>
          <w:szCs w:val="24"/>
        </w:rPr>
        <w:t>2</w:t>
      </w:r>
      <w:r w:rsidR="00706515" w:rsidRPr="00F95190">
        <w:rPr>
          <w:rFonts w:asciiTheme="minorEastAsia" w:hAnsiTheme="minorEastAsia"/>
          <w:sz w:val="24"/>
          <w:szCs w:val="24"/>
        </w:rPr>
        <w:fldChar w:fldCharType="end"/>
      </w:r>
      <w:r w:rsidRPr="00F95190">
        <w:rPr>
          <w:rFonts w:asciiTheme="minorEastAsia" w:hAnsiTheme="minorEastAsia" w:hint="eastAsia"/>
          <w:sz w:val="24"/>
          <w:szCs w:val="24"/>
        </w:rPr>
        <w:t>：</w:t>
      </w:r>
      <w:r w:rsidR="009A0158">
        <w:rPr>
          <w:rFonts w:asciiTheme="minorEastAsia" w:hAnsiTheme="minorEastAsia" w:hint="eastAsia"/>
          <w:sz w:val="24"/>
          <w:szCs w:val="24"/>
        </w:rPr>
        <w:t>步態事件</w:t>
      </w:r>
      <w:r w:rsidR="00DB674A">
        <w:rPr>
          <w:rFonts w:asciiTheme="minorEastAsia" w:hAnsiTheme="minorEastAsia" w:hint="eastAsia"/>
          <w:sz w:val="24"/>
          <w:szCs w:val="24"/>
        </w:rPr>
        <w:t>間隔</w:t>
      </w:r>
      <w:bookmarkEnd w:id="339"/>
    </w:p>
    <w:tbl>
      <w:tblPr>
        <w:tblStyle w:val="aff0"/>
        <w:tblpPr w:leftFromText="180" w:rightFromText="180" w:vertAnchor="text" w:horzAnchor="margin" w:tblpXSpec="center" w:tblpY="132"/>
        <w:tblW w:w="10348" w:type="dxa"/>
        <w:tblLook w:val="04A0" w:firstRow="1" w:lastRow="0" w:firstColumn="1" w:lastColumn="0" w:noHBand="0" w:noVBand="1"/>
      </w:tblPr>
      <w:tblGrid>
        <w:gridCol w:w="1701"/>
        <w:gridCol w:w="3119"/>
        <w:gridCol w:w="5528"/>
      </w:tblGrid>
      <w:tr w:rsidR="006B3082" w:rsidRPr="004E1619" w:rsidTr="00E271C2">
        <w:tc>
          <w:tcPr>
            <w:tcW w:w="1701" w:type="dxa"/>
            <w:tcBorders>
              <w:top w:val="single" w:sz="4" w:space="0" w:color="auto"/>
              <w:left w:val="single" w:sz="4" w:space="0" w:color="auto"/>
              <w:bottom w:val="single" w:sz="4" w:space="0" w:color="auto"/>
              <w:right w:val="single" w:sz="4" w:space="0" w:color="auto"/>
            </w:tcBorders>
            <w:vAlign w:val="bottom"/>
          </w:tcPr>
          <w:p w:rsidR="006B3082" w:rsidRPr="00E271C2" w:rsidRDefault="006B3082" w:rsidP="00E271C2">
            <w:pPr>
              <w:spacing w:line="276" w:lineRule="auto"/>
              <w:jc w:val="center"/>
              <w:rPr>
                <w:rFonts w:ascii="Times New Roman" w:hAnsi="Times New Roman" w:cs="Times New Roman"/>
                <w:kern w:val="0"/>
              </w:rPr>
            </w:pPr>
          </w:p>
        </w:tc>
        <w:tc>
          <w:tcPr>
            <w:tcW w:w="3119" w:type="dxa"/>
            <w:tcBorders>
              <w:top w:val="single" w:sz="4" w:space="0" w:color="auto"/>
              <w:left w:val="single" w:sz="4" w:space="0" w:color="auto"/>
              <w:bottom w:val="single" w:sz="4" w:space="0" w:color="auto"/>
              <w:right w:val="single" w:sz="4" w:space="0" w:color="auto"/>
            </w:tcBorders>
            <w:vAlign w:val="bottom"/>
            <w:hideMark/>
          </w:tcPr>
          <w:p w:rsidR="006B3082" w:rsidRPr="00E271C2" w:rsidRDefault="006B3082" w:rsidP="00E271C2">
            <w:pPr>
              <w:spacing w:line="276" w:lineRule="auto"/>
              <w:jc w:val="center"/>
              <w:rPr>
                <w:rFonts w:ascii="Times New Roman" w:hAnsi="Times New Roman" w:cs="Times New Roman"/>
                <w:kern w:val="0"/>
                <w:szCs w:val="24"/>
              </w:rPr>
            </w:pPr>
            <w:r w:rsidRPr="00E271C2">
              <w:rPr>
                <w:rFonts w:ascii="Times New Roman" w:hAnsi="Times New Roman" w:cs="Times New Roman" w:hint="eastAsia"/>
                <w:kern w:val="0"/>
              </w:rPr>
              <w:t>事件</w:t>
            </w:r>
            <w:r w:rsidR="000763C2" w:rsidRPr="00E271C2">
              <w:rPr>
                <w:rFonts w:ascii="Times New Roman" w:hAnsi="Times New Roman" w:cs="Times New Roman" w:hint="eastAsia"/>
                <w:kern w:val="0"/>
              </w:rPr>
              <w:t>間隔</w:t>
            </w:r>
          </w:p>
        </w:tc>
        <w:tc>
          <w:tcPr>
            <w:tcW w:w="5528" w:type="dxa"/>
            <w:tcBorders>
              <w:top w:val="single" w:sz="4" w:space="0" w:color="auto"/>
              <w:left w:val="single" w:sz="4" w:space="0" w:color="auto"/>
              <w:bottom w:val="single" w:sz="4" w:space="0" w:color="auto"/>
              <w:right w:val="single" w:sz="4" w:space="0" w:color="auto"/>
            </w:tcBorders>
            <w:vAlign w:val="bottom"/>
            <w:hideMark/>
          </w:tcPr>
          <w:p w:rsidR="006B3082" w:rsidRPr="00E271C2" w:rsidRDefault="006B3082" w:rsidP="00E271C2">
            <w:pPr>
              <w:spacing w:line="276" w:lineRule="auto"/>
              <w:jc w:val="center"/>
              <w:rPr>
                <w:rFonts w:ascii="Times New Roman" w:hAnsi="Times New Roman" w:cs="Times New Roman"/>
                <w:kern w:val="0"/>
                <w:szCs w:val="24"/>
              </w:rPr>
            </w:pPr>
            <w:r w:rsidRPr="00E271C2">
              <w:rPr>
                <w:rFonts w:ascii="Times New Roman" w:hAnsi="Times New Roman" w:cs="Times New Roman" w:hint="eastAsia"/>
                <w:kern w:val="0"/>
              </w:rPr>
              <w:t>定義</w:t>
            </w:r>
          </w:p>
        </w:tc>
      </w:tr>
      <w:tr w:rsidR="006B3082" w:rsidRPr="004E1619" w:rsidTr="006B3082">
        <w:tc>
          <w:tcPr>
            <w:tcW w:w="1701" w:type="dxa"/>
            <w:vMerge w:val="restart"/>
            <w:tcBorders>
              <w:top w:val="single" w:sz="4" w:space="0" w:color="auto"/>
              <w:left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bookmarkStart w:id="340" w:name="_Hlk108277442"/>
            <w:r w:rsidRPr="00E271C2">
              <w:rPr>
                <w:rFonts w:ascii="Times New Roman" w:hAnsi="Times New Roman" w:cs="Times New Roman" w:hint="eastAsia"/>
              </w:rPr>
              <w:t>站立時期</w:t>
            </w:r>
            <w:r w:rsidRPr="00E271C2">
              <w:rPr>
                <w:rFonts w:ascii="Times New Roman" w:hAnsi="Times New Roman" w:cs="Times New Roman"/>
              </w:rPr>
              <w:t>(Stance Phase)</w:t>
            </w:r>
          </w:p>
        </w:tc>
        <w:tc>
          <w:tcPr>
            <w:tcW w:w="3119" w:type="dxa"/>
            <w:tcBorders>
              <w:top w:val="single" w:sz="4" w:space="0" w:color="auto"/>
              <w:left w:val="single" w:sz="4" w:space="0" w:color="auto"/>
              <w:bottom w:val="single" w:sz="4" w:space="0" w:color="auto"/>
              <w:right w:val="single" w:sz="4" w:space="0" w:color="auto"/>
            </w:tcBorders>
            <w:vAlign w:val="center"/>
            <w:hideMark/>
          </w:tcPr>
          <w:p w:rsidR="006B3082" w:rsidRPr="00E271C2" w:rsidRDefault="006B3082" w:rsidP="00E271C2">
            <w:pPr>
              <w:spacing w:line="276" w:lineRule="auto"/>
              <w:jc w:val="center"/>
              <w:rPr>
                <w:rFonts w:ascii="Times New Roman" w:hAnsi="Times New Roman" w:cs="Times New Roman"/>
                <w:kern w:val="0"/>
                <w:szCs w:val="24"/>
              </w:rPr>
            </w:pPr>
            <w:r w:rsidRPr="00E271C2">
              <w:rPr>
                <w:rFonts w:ascii="Times New Roman" w:hAnsi="Times New Roman" w:cs="Times New Roman"/>
                <w:kern w:val="0"/>
              </w:rPr>
              <w:t>Loading response(</w:t>
            </w:r>
            <w:r w:rsidRPr="00E271C2">
              <w:rPr>
                <w:rFonts w:ascii="Times New Roman" w:hAnsi="Times New Roman" w:cs="Times New Roman" w:hint="eastAsia"/>
                <w:kern w:val="0"/>
              </w:rPr>
              <w:t>支撐</w:t>
            </w:r>
            <w:r w:rsidRPr="00E271C2">
              <w:rPr>
                <w:rFonts w:ascii="Times New Roman" w:hAnsi="Times New Roman" w:cs="Times New Roman"/>
                <w:kern w:val="0"/>
              </w:rPr>
              <w:t>)</w:t>
            </w:r>
          </w:p>
        </w:tc>
        <w:tc>
          <w:tcPr>
            <w:tcW w:w="5528" w:type="dxa"/>
            <w:tcBorders>
              <w:top w:val="single" w:sz="4" w:space="0" w:color="auto"/>
              <w:left w:val="single" w:sz="4" w:space="0" w:color="auto"/>
              <w:bottom w:val="single" w:sz="4" w:space="0" w:color="auto"/>
              <w:right w:val="single" w:sz="4" w:space="0" w:color="auto"/>
            </w:tcBorders>
            <w:hideMark/>
          </w:tcPr>
          <w:p w:rsidR="006B3082" w:rsidRPr="00E271C2" w:rsidRDefault="006B3082" w:rsidP="00E271C2">
            <w:pPr>
              <w:spacing w:line="276" w:lineRule="auto"/>
              <w:jc w:val="both"/>
              <w:rPr>
                <w:rFonts w:ascii="Times New Roman" w:hAnsi="Times New Roman" w:cs="Times New Roman"/>
                <w:kern w:val="0"/>
                <w:szCs w:val="24"/>
              </w:rPr>
            </w:pPr>
            <w:r w:rsidRPr="00E271C2">
              <w:rPr>
                <w:rFonts w:ascii="Times New Roman" w:hAnsi="Times New Roman" w:cs="Times New Roman"/>
                <w:kern w:val="0"/>
              </w:rPr>
              <w:t>Initial contact</w:t>
            </w:r>
            <w:r w:rsidRPr="00E271C2">
              <w:rPr>
                <w:rFonts w:ascii="Times New Roman" w:hAnsi="Times New Roman" w:cs="Times New Roman" w:hint="eastAsia"/>
                <w:kern w:val="0"/>
              </w:rPr>
              <w:t>到</w:t>
            </w:r>
            <w:r w:rsidRPr="00E271C2">
              <w:rPr>
                <w:rFonts w:ascii="Times New Roman" w:hAnsi="Times New Roman" w:cs="Times New Roman"/>
                <w:kern w:val="0"/>
              </w:rPr>
              <w:t>foot flat</w:t>
            </w:r>
          </w:p>
        </w:tc>
      </w:tr>
      <w:tr w:rsidR="006B3082" w:rsidRPr="004E1619" w:rsidTr="006B3082">
        <w:tc>
          <w:tcPr>
            <w:tcW w:w="1701" w:type="dxa"/>
            <w:vMerge/>
            <w:tcBorders>
              <w:left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p>
        </w:tc>
        <w:tc>
          <w:tcPr>
            <w:tcW w:w="3119" w:type="dxa"/>
            <w:tcBorders>
              <w:top w:val="single" w:sz="4" w:space="0" w:color="auto"/>
              <w:left w:val="single" w:sz="4" w:space="0" w:color="auto"/>
              <w:bottom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r w:rsidRPr="00E271C2">
              <w:rPr>
                <w:rFonts w:ascii="Times New Roman" w:hAnsi="Times New Roman" w:cs="Times New Roman"/>
                <w:kern w:val="0"/>
              </w:rPr>
              <w:t>Mid stance(</w:t>
            </w:r>
            <w:r w:rsidRPr="00E271C2">
              <w:rPr>
                <w:rFonts w:ascii="Times New Roman" w:hAnsi="Times New Roman" w:cs="Times New Roman" w:hint="eastAsia"/>
              </w:rPr>
              <w:t>站立中期</w:t>
            </w:r>
            <w:r w:rsidRPr="00E271C2">
              <w:rPr>
                <w:rFonts w:ascii="Times New Roman" w:hAnsi="Times New Roman" w:cs="Times New Roman"/>
                <w:kern w:val="0"/>
              </w:rPr>
              <w:t>)</w:t>
            </w:r>
          </w:p>
        </w:tc>
        <w:tc>
          <w:tcPr>
            <w:tcW w:w="5528" w:type="dxa"/>
            <w:tcBorders>
              <w:top w:val="single" w:sz="4" w:space="0" w:color="auto"/>
              <w:left w:val="single" w:sz="4" w:space="0" w:color="auto"/>
              <w:bottom w:val="single" w:sz="4" w:space="0" w:color="auto"/>
              <w:right w:val="single" w:sz="4" w:space="0" w:color="auto"/>
            </w:tcBorders>
          </w:tcPr>
          <w:p w:rsidR="006B3082" w:rsidRPr="00E271C2" w:rsidRDefault="006B3082" w:rsidP="00E271C2">
            <w:pPr>
              <w:keepNext/>
              <w:spacing w:line="276" w:lineRule="auto"/>
              <w:jc w:val="both"/>
              <w:rPr>
                <w:rFonts w:ascii="Times New Roman" w:hAnsi="Times New Roman" w:cs="Times New Roman"/>
                <w:kern w:val="0"/>
              </w:rPr>
            </w:pPr>
            <w:r w:rsidRPr="00E271C2">
              <w:rPr>
                <w:rFonts w:ascii="Times New Roman" w:hAnsi="Times New Roman" w:cs="Times New Roman"/>
                <w:kern w:val="0"/>
              </w:rPr>
              <w:t>foot flat</w:t>
            </w:r>
            <w:r w:rsidRPr="00E271C2">
              <w:rPr>
                <w:rFonts w:ascii="Times New Roman" w:hAnsi="Times New Roman" w:cs="Times New Roman" w:hint="eastAsia"/>
                <w:kern w:val="0"/>
              </w:rPr>
              <w:t>到</w:t>
            </w:r>
            <w:r w:rsidRPr="00E271C2">
              <w:rPr>
                <w:rFonts w:ascii="Times New Roman" w:hAnsi="Times New Roman" w:cs="Times New Roman"/>
                <w:kern w:val="0"/>
              </w:rPr>
              <w:t>opposite feet adjacent</w:t>
            </w:r>
          </w:p>
        </w:tc>
      </w:tr>
      <w:tr w:rsidR="006B3082" w:rsidRPr="004E1619" w:rsidTr="006B3082">
        <w:tc>
          <w:tcPr>
            <w:tcW w:w="1701" w:type="dxa"/>
            <w:vMerge/>
            <w:tcBorders>
              <w:left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p>
        </w:tc>
        <w:tc>
          <w:tcPr>
            <w:tcW w:w="3119" w:type="dxa"/>
            <w:tcBorders>
              <w:top w:val="single" w:sz="4" w:space="0" w:color="auto"/>
              <w:left w:val="single" w:sz="4" w:space="0" w:color="auto"/>
              <w:bottom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r w:rsidRPr="00E271C2">
              <w:rPr>
                <w:rFonts w:ascii="Times New Roman" w:hAnsi="Times New Roman" w:cs="Times New Roman"/>
                <w:kern w:val="0"/>
              </w:rPr>
              <w:t>Terminal stance(</w:t>
            </w:r>
            <w:r w:rsidRPr="00E271C2">
              <w:rPr>
                <w:rFonts w:ascii="Times New Roman" w:hAnsi="Times New Roman" w:cs="Times New Roman" w:hint="eastAsia"/>
              </w:rPr>
              <w:t>站立末期</w:t>
            </w:r>
            <w:r w:rsidRPr="00E271C2">
              <w:rPr>
                <w:rFonts w:ascii="Times New Roman" w:hAnsi="Times New Roman" w:cs="Times New Roman"/>
                <w:kern w:val="0"/>
              </w:rPr>
              <w:t>)</w:t>
            </w:r>
          </w:p>
        </w:tc>
        <w:tc>
          <w:tcPr>
            <w:tcW w:w="5528" w:type="dxa"/>
            <w:tcBorders>
              <w:top w:val="single" w:sz="4" w:space="0" w:color="auto"/>
              <w:left w:val="single" w:sz="4" w:space="0" w:color="auto"/>
              <w:bottom w:val="single" w:sz="4" w:space="0" w:color="auto"/>
              <w:right w:val="single" w:sz="4" w:space="0" w:color="auto"/>
            </w:tcBorders>
          </w:tcPr>
          <w:p w:rsidR="006B3082" w:rsidRPr="00E271C2" w:rsidRDefault="006B3082" w:rsidP="00E271C2">
            <w:pPr>
              <w:keepNext/>
              <w:spacing w:line="276" w:lineRule="auto"/>
              <w:jc w:val="both"/>
              <w:rPr>
                <w:rFonts w:ascii="Times New Roman" w:hAnsi="Times New Roman" w:cs="Times New Roman"/>
                <w:kern w:val="0"/>
              </w:rPr>
            </w:pPr>
            <w:r w:rsidRPr="00E271C2">
              <w:rPr>
                <w:rFonts w:ascii="Times New Roman" w:hAnsi="Times New Roman" w:cs="Times New Roman"/>
                <w:kern w:val="0"/>
              </w:rPr>
              <w:t>Opposite feet adjacent</w:t>
            </w:r>
            <w:r w:rsidRPr="00E271C2">
              <w:rPr>
                <w:rFonts w:ascii="Times New Roman" w:hAnsi="Times New Roman" w:cs="Times New Roman" w:hint="eastAsia"/>
                <w:kern w:val="0"/>
              </w:rPr>
              <w:t>到</w:t>
            </w:r>
            <w:r w:rsidRPr="00E271C2">
              <w:rPr>
                <w:rFonts w:ascii="Times New Roman" w:hAnsi="Times New Roman" w:cs="Times New Roman"/>
                <w:kern w:val="0"/>
              </w:rPr>
              <w:t>Opposite heel strike</w:t>
            </w:r>
          </w:p>
        </w:tc>
      </w:tr>
      <w:tr w:rsidR="006B3082" w:rsidRPr="004E1619" w:rsidTr="006B3082">
        <w:tc>
          <w:tcPr>
            <w:tcW w:w="1701" w:type="dxa"/>
            <w:vMerge/>
            <w:tcBorders>
              <w:left w:val="single" w:sz="4" w:space="0" w:color="auto"/>
              <w:bottom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p>
        </w:tc>
        <w:tc>
          <w:tcPr>
            <w:tcW w:w="3119" w:type="dxa"/>
            <w:tcBorders>
              <w:top w:val="single" w:sz="4" w:space="0" w:color="auto"/>
              <w:left w:val="single" w:sz="4" w:space="0" w:color="auto"/>
              <w:bottom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r w:rsidRPr="00E271C2">
              <w:rPr>
                <w:rFonts w:ascii="Times New Roman" w:hAnsi="Times New Roman" w:cs="Times New Roman"/>
                <w:kern w:val="0"/>
              </w:rPr>
              <w:t>Pre swing(</w:t>
            </w:r>
            <w:r w:rsidRPr="00E271C2">
              <w:rPr>
                <w:rFonts w:ascii="Times New Roman" w:hAnsi="Times New Roman" w:cs="Times New Roman" w:hint="eastAsia"/>
              </w:rPr>
              <w:t>預擺</w:t>
            </w:r>
            <w:r w:rsidRPr="00E271C2">
              <w:rPr>
                <w:rFonts w:ascii="Times New Roman" w:hAnsi="Times New Roman" w:cs="Times New Roman"/>
              </w:rPr>
              <w:t>)</w:t>
            </w:r>
          </w:p>
        </w:tc>
        <w:tc>
          <w:tcPr>
            <w:tcW w:w="5528" w:type="dxa"/>
            <w:tcBorders>
              <w:top w:val="single" w:sz="4" w:space="0" w:color="auto"/>
              <w:left w:val="single" w:sz="4" w:space="0" w:color="auto"/>
              <w:bottom w:val="single" w:sz="4" w:space="0" w:color="auto"/>
              <w:right w:val="single" w:sz="4" w:space="0" w:color="auto"/>
            </w:tcBorders>
          </w:tcPr>
          <w:p w:rsidR="006B3082" w:rsidRPr="00E271C2" w:rsidRDefault="006B3082" w:rsidP="00E271C2">
            <w:pPr>
              <w:keepNext/>
              <w:spacing w:line="276" w:lineRule="auto"/>
              <w:jc w:val="both"/>
              <w:rPr>
                <w:rFonts w:ascii="Times New Roman" w:hAnsi="Times New Roman" w:cs="Times New Roman"/>
                <w:kern w:val="0"/>
              </w:rPr>
            </w:pPr>
            <w:r w:rsidRPr="00E271C2">
              <w:rPr>
                <w:rFonts w:ascii="Times New Roman" w:hAnsi="Times New Roman" w:cs="Times New Roman"/>
                <w:kern w:val="0"/>
              </w:rPr>
              <w:t>Opposite heel strike</w:t>
            </w:r>
            <w:r w:rsidRPr="00E271C2">
              <w:rPr>
                <w:rFonts w:ascii="Times New Roman" w:hAnsi="Times New Roman" w:cs="Times New Roman" w:hint="eastAsia"/>
                <w:kern w:val="0"/>
              </w:rPr>
              <w:t>到下一個</w:t>
            </w:r>
            <w:r w:rsidRPr="00E271C2">
              <w:rPr>
                <w:rFonts w:ascii="Times New Roman" w:hAnsi="Times New Roman" w:cs="Times New Roman"/>
                <w:kern w:val="0"/>
              </w:rPr>
              <w:t>Toe off</w:t>
            </w:r>
          </w:p>
        </w:tc>
      </w:tr>
      <w:tr w:rsidR="006B3082" w:rsidRPr="004E1619" w:rsidTr="006B3082">
        <w:tc>
          <w:tcPr>
            <w:tcW w:w="1701" w:type="dxa"/>
            <w:vMerge w:val="restart"/>
            <w:tcBorders>
              <w:top w:val="single" w:sz="4" w:space="0" w:color="auto"/>
              <w:left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r w:rsidRPr="00E271C2">
              <w:rPr>
                <w:rFonts w:ascii="Times New Roman" w:hAnsi="Times New Roman" w:cs="Times New Roman" w:hint="eastAsia"/>
              </w:rPr>
              <w:t>擺盪時期</w:t>
            </w:r>
            <w:r w:rsidRPr="00E271C2">
              <w:rPr>
                <w:rFonts w:ascii="Times New Roman" w:hAnsi="Times New Roman" w:cs="Times New Roman"/>
              </w:rPr>
              <w:t>(Swing Phase)</w:t>
            </w:r>
          </w:p>
        </w:tc>
        <w:tc>
          <w:tcPr>
            <w:tcW w:w="3119" w:type="dxa"/>
            <w:tcBorders>
              <w:top w:val="single" w:sz="4" w:space="0" w:color="auto"/>
              <w:left w:val="single" w:sz="4" w:space="0" w:color="auto"/>
              <w:bottom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r w:rsidRPr="00E271C2">
              <w:rPr>
                <w:rFonts w:ascii="Times New Roman" w:hAnsi="Times New Roman" w:cs="Times New Roman"/>
                <w:kern w:val="0"/>
              </w:rPr>
              <w:t>Initial swing(</w:t>
            </w:r>
            <w:r w:rsidRPr="00E271C2">
              <w:rPr>
                <w:rFonts w:ascii="Times New Roman" w:hAnsi="Times New Roman" w:cs="Times New Roman" w:hint="eastAsia"/>
              </w:rPr>
              <w:t>擺盪初始</w:t>
            </w:r>
            <w:r w:rsidRPr="00E271C2">
              <w:rPr>
                <w:rFonts w:ascii="Times New Roman" w:hAnsi="Times New Roman" w:cs="Times New Roman"/>
                <w:kern w:val="0"/>
              </w:rPr>
              <w:t>)</w:t>
            </w:r>
          </w:p>
        </w:tc>
        <w:tc>
          <w:tcPr>
            <w:tcW w:w="5528" w:type="dxa"/>
            <w:tcBorders>
              <w:top w:val="single" w:sz="4" w:space="0" w:color="auto"/>
              <w:left w:val="single" w:sz="4" w:space="0" w:color="auto"/>
              <w:bottom w:val="single" w:sz="4" w:space="0" w:color="auto"/>
              <w:right w:val="single" w:sz="4" w:space="0" w:color="auto"/>
            </w:tcBorders>
          </w:tcPr>
          <w:p w:rsidR="006B3082" w:rsidRPr="00E271C2" w:rsidRDefault="006B3082" w:rsidP="00E271C2">
            <w:pPr>
              <w:keepNext/>
              <w:spacing w:line="276" w:lineRule="auto"/>
              <w:jc w:val="both"/>
              <w:rPr>
                <w:rFonts w:ascii="Times New Roman" w:hAnsi="Times New Roman" w:cs="Times New Roman"/>
                <w:kern w:val="0"/>
              </w:rPr>
            </w:pPr>
            <w:r w:rsidRPr="00E271C2">
              <w:rPr>
                <w:rFonts w:ascii="Times New Roman" w:hAnsi="Times New Roman" w:cs="Times New Roman"/>
                <w:kern w:val="0"/>
              </w:rPr>
              <w:t>Toe off</w:t>
            </w:r>
            <w:r w:rsidRPr="00E271C2">
              <w:rPr>
                <w:rFonts w:ascii="Times New Roman" w:hAnsi="Times New Roman" w:cs="Times New Roman" w:hint="eastAsia"/>
                <w:kern w:val="0"/>
              </w:rPr>
              <w:t>到</w:t>
            </w:r>
            <w:r w:rsidRPr="00E271C2">
              <w:rPr>
                <w:rFonts w:ascii="Times New Roman" w:hAnsi="Times New Roman" w:cs="Times New Roman"/>
                <w:kern w:val="0"/>
              </w:rPr>
              <w:t>Feel adjac</w:t>
            </w:r>
            <w:r w:rsidR="00E1137C" w:rsidRPr="00E271C2">
              <w:rPr>
                <w:rFonts w:ascii="Times New Roman" w:hAnsi="Times New Roman" w:cs="Times New Roman"/>
                <w:kern w:val="0"/>
              </w:rPr>
              <w:t>en</w:t>
            </w:r>
            <w:r w:rsidRPr="00E271C2">
              <w:rPr>
                <w:rFonts w:ascii="Times New Roman" w:hAnsi="Times New Roman" w:cs="Times New Roman"/>
                <w:kern w:val="0"/>
              </w:rPr>
              <w:t>t</w:t>
            </w:r>
          </w:p>
        </w:tc>
      </w:tr>
      <w:tr w:rsidR="006B3082" w:rsidRPr="004E1619" w:rsidTr="006B3082">
        <w:tc>
          <w:tcPr>
            <w:tcW w:w="1701" w:type="dxa"/>
            <w:vMerge/>
            <w:tcBorders>
              <w:left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p>
        </w:tc>
        <w:tc>
          <w:tcPr>
            <w:tcW w:w="3119" w:type="dxa"/>
            <w:tcBorders>
              <w:top w:val="single" w:sz="4" w:space="0" w:color="auto"/>
              <w:left w:val="single" w:sz="4" w:space="0" w:color="auto"/>
              <w:bottom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r w:rsidRPr="00E271C2">
              <w:rPr>
                <w:rFonts w:ascii="Times New Roman" w:hAnsi="Times New Roman" w:cs="Times New Roman"/>
                <w:kern w:val="0"/>
              </w:rPr>
              <w:t>Mid-swing(</w:t>
            </w:r>
            <w:r w:rsidRPr="00E271C2">
              <w:rPr>
                <w:rFonts w:ascii="Times New Roman" w:hAnsi="Times New Roman" w:cs="Times New Roman" w:hint="eastAsia"/>
              </w:rPr>
              <w:t>擺盪中期</w:t>
            </w:r>
            <w:r w:rsidRPr="00E271C2">
              <w:rPr>
                <w:rFonts w:ascii="Times New Roman" w:hAnsi="Times New Roman" w:cs="Times New Roman"/>
                <w:kern w:val="0"/>
              </w:rPr>
              <w:t>)</w:t>
            </w:r>
          </w:p>
        </w:tc>
        <w:tc>
          <w:tcPr>
            <w:tcW w:w="5528" w:type="dxa"/>
            <w:tcBorders>
              <w:top w:val="single" w:sz="4" w:space="0" w:color="auto"/>
              <w:left w:val="single" w:sz="4" w:space="0" w:color="auto"/>
              <w:bottom w:val="single" w:sz="4" w:space="0" w:color="auto"/>
              <w:right w:val="single" w:sz="4" w:space="0" w:color="auto"/>
            </w:tcBorders>
          </w:tcPr>
          <w:p w:rsidR="006B3082" w:rsidRPr="00E271C2" w:rsidRDefault="006B3082" w:rsidP="00E271C2">
            <w:pPr>
              <w:keepNext/>
              <w:spacing w:line="276" w:lineRule="auto"/>
              <w:jc w:val="both"/>
              <w:rPr>
                <w:rFonts w:ascii="Times New Roman" w:hAnsi="Times New Roman" w:cs="Times New Roman"/>
                <w:kern w:val="0"/>
              </w:rPr>
            </w:pPr>
            <w:r w:rsidRPr="00E271C2">
              <w:rPr>
                <w:rFonts w:ascii="Times New Roman" w:hAnsi="Times New Roman" w:cs="Times New Roman"/>
                <w:kern w:val="0"/>
              </w:rPr>
              <w:t xml:space="preserve">Feet adjacent </w:t>
            </w:r>
            <w:r w:rsidRPr="00E271C2">
              <w:rPr>
                <w:rFonts w:ascii="Times New Roman" w:hAnsi="Times New Roman" w:cs="Times New Roman" w:hint="eastAsia"/>
                <w:kern w:val="0"/>
              </w:rPr>
              <w:t>到</w:t>
            </w:r>
            <w:r w:rsidRPr="00E271C2">
              <w:rPr>
                <w:rFonts w:ascii="Times New Roman" w:hAnsi="Times New Roman" w:cs="Times New Roman"/>
                <w:kern w:val="0"/>
              </w:rPr>
              <w:t>Tibia vertical</w:t>
            </w:r>
          </w:p>
        </w:tc>
      </w:tr>
      <w:tr w:rsidR="006B3082" w:rsidRPr="004E1619" w:rsidTr="006B3082">
        <w:tc>
          <w:tcPr>
            <w:tcW w:w="1701" w:type="dxa"/>
            <w:vMerge/>
            <w:tcBorders>
              <w:left w:val="single" w:sz="4" w:space="0" w:color="auto"/>
              <w:bottom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p>
        </w:tc>
        <w:tc>
          <w:tcPr>
            <w:tcW w:w="3119" w:type="dxa"/>
            <w:tcBorders>
              <w:top w:val="single" w:sz="4" w:space="0" w:color="auto"/>
              <w:left w:val="single" w:sz="4" w:space="0" w:color="auto"/>
              <w:bottom w:val="single" w:sz="4" w:space="0" w:color="auto"/>
              <w:right w:val="single" w:sz="4" w:space="0" w:color="auto"/>
            </w:tcBorders>
            <w:vAlign w:val="center"/>
          </w:tcPr>
          <w:p w:rsidR="006B3082" w:rsidRPr="00E271C2" w:rsidRDefault="006B3082" w:rsidP="00E271C2">
            <w:pPr>
              <w:spacing w:line="276" w:lineRule="auto"/>
              <w:jc w:val="center"/>
              <w:rPr>
                <w:rFonts w:ascii="Times New Roman" w:hAnsi="Times New Roman" w:cs="Times New Roman"/>
                <w:kern w:val="0"/>
              </w:rPr>
            </w:pPr>
            <w:r w:rsidRPr="00E271C2">
              <w:rPr>
                <w:rFonts w:ascii="Times New Roman" w:hAnsi="Times New Roman" w:cs="Times New Roman"/>
                <w:kern w:val="0"/>
              </w:rPr>
              <w:t>Terminal-swing(</w:t>
            </w:r>
            <w:r w:rsidRPr="00E271C2">
              <w:rPr>
                <w:rFonts w:ascii="Times New Roman" w:hAnsi="Times New Roman" w:cs="Times New Roman" w:hint="eastAsia"/>
              </w:rPr>
              <w:t>擺盪末期</w:t>
            </w:r>
            <w:r w:rsidRPr="00E271C2">
              <w:rPr>
                <w:rFonts w:ascii="Times New Roman" w:hAnsi="Times New Roman" w:cs="Times New Roman"/>
                <w:kern w:val="0"/>
              </w:rPr>
              <w:t>)</w:t>
            </w:r>
          </w:p>
        </w:tc>
        <w:tc>
          <w:tcPr>
            <w:tcW w:w="5528" w:type="dxa"/>
            <w:tcBorders>
              <w:top w:val="single" w:sz="4" w:space="0" w:color="auto"/>
              <w:left w:val="single" w:sz="4" w:space="0" w:color="auto"/>
              <w:bottom w:val="single" w:sz="4" w:space="0" w:color="auto"/>
              <w:right w:val="single" w:sz="4" w:space="0" w:color="auto"/>
            </w:tcBorders>
          </w:tcPr>
          <w:p w:rsidR="006B3082" w:rsidRPr="00E271C2" w:rsidRDefault="006B3082" w:rsidP="00E271C2">
            <w:pPr>
              <w:keepNext/>
              <w:spacing w:line="276" w:lineRule="auto"/>
              <w:jc w:val="both"/>
              <w:rPr>
                <w:rFonts w:ascii="Times New Roman" w:hAnsi="Times New Roman" w:cs="Times New Roman"/>
                <w:kern w:val="0"/>
              </w:rPr>
            </w:pPr>
            <w:r w:rsidRPr="00E271C2">
              <w:rPr>
                <w:rFonts w:ascii="Times New Roman" w:hAnsi="Times New Roman" w:cs="Times New Roman"/>
                <w:kern w:val="0"/>
              </w:rPr>
              <w:t>Tibia vertical</w:t>
            </w:r>
            <w:r w:rsidRPr="00E271C2">
              <w:rPr>
                <w:rFonts w:ascii="Times New Roman" w:hAnsi="Times New Roman" w:cs="Times New Roman" w:hint="eastAsia"/>
                <w:kern w:val="0"/>
              </w:rPr>
              <w:t>到</w:t>
            </w:r>
            <w:r w:rsidRPr="00E271C2">
              <w:rPr>
                <w:rFonts w:ascii="Times New Roman" w:hAnsi="Times New Roman" w:cs="Times New Roman"/>
                <w:kern w:val="0"/>
              </w:rPr>
              <w:t>initial contact</w:t>
            </w:r>
          </w:p>
        </w:tc>
      </w:tr>
      <w:bookmarkEnd w:id="340"/>
    </w:tbl>
    <w:p w:rsidR="006B3082" w:rsidRDefault="006B3082" w:rsidP="006B3082"/>
    <w:p w:rsidR="006B3082" w:rsidRDefault="006B3082">
      <w:r>
        <w:br w:type="page"/>
      </w:r>
    </w:p>
    <w:p w:rsidR="00421BC0" w:rsidRDefault="003D74F1" w:rsidP="00421BC0">
      <w:pPr>
        <w:pStyle w:val="1"/>
        <w:ind w:left="563" w:hanging="563"/>
      </w:pPr>
      <w:bookmarkStart w:id="341" w:name="_Toc8131716"/>
      <w:bookmarkStart w:id="342" w:name="_Toc45394363"/>
      <w:bookmarkStart w:id="343" w:name="_Toc45394533"/>
      <w:bookmarkStart w:id="344" w:name="_Toc51769431"/>
      <w:bookmarkStart w:id="345" w:name="_Toc108984017"/>
      <w:bookmarkEnd w:id="336"/>
      <w:r>
        <w:rPr>
          <w:rFonts w:hint="eastAsia"/>
        </w:rPr>
        <w:lastRenderedPageBreak/>
        <w:t>研究</w:t>
      </w:r>
      <w:r w:rsidR="00D82E77" w:rsidRPr="00DC6A25">
        <w:rPr>
          <w:rFonts w:hint="eastAsia"/>
        </w:rPr>
        <w:t>方法</w:t>
      </w:r>
      <w:bookmarkEnd w:id="341"/>
      <w:bookmarkEnd w:id="342"/>
      <w:bookmarkEnd w:id="343"/>
      <w:bookmarkEnd w:id="344"/>
      <w:bookmarkEnd w:id="345"/>
    </w:p>
    <w:p w:rsidR="005F6EA9" w:rsidRPr="002E7CFC" w:rsidRDefault="005F6EA9" w:rsidP="00E271C2">
      <w:pPr>
        <w:spacing w:line="360" w:lineRule="auto"/>
        <w:ind w:firstLine="480"/>
        <w:jc w:val="both"/>
      </w:pPr>
      <w:r w:rsidRPr="005F6EA9">
        <w:rPr>
          <w:noProof/>
        </w:rPr>
        <w:drawing>
          <wp:anchor distT="0" distB="0" distL="114300" distR="114300" simplePos="0" relativeHeight="251632128" behindDoc="0" locked="0" layoutInCell="1" allowOverlap="1">
            <wp:simplePos x="0" y="0"/>
            <wp:positionH relativeFrom="column">
              <wp:posOffset>91440</wp:posOffset>
            </wp:positionH>
            <wp:positionV relativeFrom="paragraph">
              <wp:posOffset>1467485</wp:posOffset>
            </wp:positionV>
            <wp:extent cx="5400040" cy="1386840"/>
            <wp:effectExtent l="0" t="0" r="0" b="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400040" cy="1386840"/>
                    </a:xfrm>
                    <a:prstGeom prst="rect">
                      <a:avLst/>
                    </a:prstGeom>
                  </pic:spPr>
                </pic:pic>
              </a:graphicData>
            </a:graphic>
          </wp:anchor>
        </w:drawing>
      </w:r>
      <w:r w:rsidR="00CE2856">
        <w:rPr>
          <w:noProof/>
        </w:rPr>
        <w:pict>
          <v:shape id="文字方塊 53" o:spid="_x0000_s1052" type="#_x0000_t202" style="position:absolute;left:0;text-align:left;margin-left:24.15pt;margin-top:231.7pt;width:384.75pt;height:18pt;z-index:251666944;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" filled="f" stroked="f">
            <v:textbox style="mso-fit-shape-to-text:t" inset="0,0,0,0">
              <w:txbxContent>
                <w:p w:rsidR="0084215C" w:rsidRPr="007E3B68" w:rsidRDefault="0084215C" w:rsidP="007E3B68">
                  <w:pPr>
                    <w:pStyle w:val="a6"/>
                    <w:jc w:val="center"/>
                    <w:rPr>
                      <w:sz w:val="24"/>
                      <w:szCs w:val="24"/>
                    </w:rPr>
                  </w:pPr>
                  <w:bookmarkStart w:id="346" w:name="_Toc108984055"/>
                  <w:r w:rsidRPr="008B2E56">
                    <w:rPr>
                      <w:rFonts w:hint="eastAsia"/>
                      <w:sz w:val="24"/>
                      <w:szCs w:val="24"/>
                    </w:rPr>
                    <w:t>圖</w:t>
                  </w:r>
                  <w:r w:rsidRPr="008B2E56">
                    <w:rPr>
                      <w:rFonts w:hint="eastAsia"/>
                      <w:sz w:val="24"/>
                      <w:szCs w:val="24"/>
                    </w:rPr>
                    <w:t xml:space="preserve"> </w:t>
                  </w:r>
                  <w:r w:rsidR="00706515" w:rsidRPr="008B2E56">
                    <w:rPr>
                      <w:sz w:val="24"/>
                      <w:szCs w:val="24"/>
                    </w:rPr>
                    <w:fldChar w:fldCharType="begin"/>
                  </w:r>
                  <w:r w:rsidRPr="008B2E56">
                    <w:rPr>
                      <w:sz w:val="24"/>
                      <w:szCs w:val="24"/>
                    </w:rPr>
                    <w:instrText xml:space="preserve"> </w:instrText>
                  </w:r>
                  <w:r w:rsidRPr="008B2E56">
                    <w:rPr>
                      <w:rFonts w:hint="eastAsia"/>
                      <w:sz w:val="24"/>
                      <w:szCs w:val="24"/>
                    </w:rPr>
                    <w:instrText xml:space="preserve">SEQ </w:instrText>
                  </w:r>
                  <w:r w:rsidRPr="008B2E56">
                    <w:rPr>
                      <w:rFonts w:hint="eastAsia"/>
                      <w:sz w:val="24"/>
                      <w:szCs w:val="24"/>
                    </w:rPr>
                    <w:instrText>圖</w:instrText>
                  </w:r>
                  <w:r w:rsidRPr="008B2E56">
                    <w:rPr>
                      <w:rFonts w:hint="eastAsia"/>
                      <w:sz w:val="24"/>
                      <w:szCs w:val="24"/>
                    </w:rPr>
                    <w:instrText xml:space="preserve"> \* ARABIC</w:instrText>
                  </w:r>
                  <w:r w:rsidRPr="008B2E56">
                    <w:rPr>
                      <w:sz w:val="24"/>
                      <w:szCs w:val="24"/>
                    </w:rPr>
                    <w:instrText xml:space="preserve"> </w:instrText>
                  </w:r>
                  <w:r w:rsidR="00706515" w:rsidRPr="008B2E56">
                    <w:rPr>
                      <w:sz w:val="24"/>
                      <w:szCs w:val="24"/>
                    </w:rPr>
                    <w:fldChar w:fldCharType="separate"/>
                  </w:r>
                  <w:r w:rsidR="00163BD5">
                    <w:rPr>
                      <w:noProof/>
                      <w:sz w:val="24"/>
                      <w:szCs w:val="24"/>
                    </w:rPr>
                    <w:t>9</w:t>
                  </w:r>
                  <w:r w:rsidR="00706515" w:rsidRPr="008B2E56">
                    <w:rPr>
                      <w:sz w:val="24"/>
                      <w:szCs w:val="24"/>
                    </w:rPr>
                    <w:fldChar w:fldCharType="end"/>
                  </w:r>
                  <w:r w:rsidRPr="008B2E56">
                    <w:rPr>
                      <w:rFonts w:hint="eastAsia"/>
                      <w:sz w:val="24"/>
                      <w:szCs w:val="24"/>
                    </w:rPr>
                    <w:t>：整體</w:t>
                  </w:r>
                  <w:r w:rsidR="00FB41EA" w:rsidRPr="002615C4">
                    <w:rPr>
                      <w:rFonts w:hint="eastAsia"/>
                    </w:rPr>
                    <w:t>工作</w:t>
                  </w:r>
                  <w:r w:rsidRPr="008B2E56">
                    <w:rPr>
                      <w:rFonts w:hint="eastAsia"/>
                      <w:sz w:val="24"/>
                      <w:szCs w:val="24"/>
                    </w:rPr>
                    <w:t>流程圖</w:t>
                  </w:r>
                  <w:bookmarkEnd w:id="346"/>
                </w:p>
              </w:txbxContent>
            </v:textbox>
            <w10:wrap type="square" anchorx="margin"/>
          </v:shape>
        </w:pict>
      </w:r>
      <w:r w:rsidR="00F21DD5" w:rsidRPr="009C2C29">
        <w:rPr>
          <w:rFonts w:hint="eastAsia"/>
        </w:rPr>
        <w:t>本研究</w:t>
      </w:r>
      <w:r w:rsidR="00967098" w:rsidRPr="009C2C29">
        <w:rPr>
          <w:rFonts w:hint="eastAsia"/>
        </w:rPr>
        <w:t>的</w:t>
      </w:r>
      <w:r w:rsidR="007E3B68">
        <w:rPr>
          <w:rFonts w:hint="eastAsia"/>
        </w:rPr>
        <w:t xml:space="preserve"> </w:t>
      </w:r>
      <w:r w:rsidR="00F21DD5" w:rsidRPr="009C2C29">
        <w:rPr>
          <w:rFonts w:hint="eastAsia"/>
        </w:rPr>
        <w:t>過程</w:t>
      </w:r>
      <w:r w:rsidR="002E7CFC" w:rsidRPr="009C2C29">
        <w:rPr>
          <w:rFonts w:hint="eastAsia"/>
        </w:rPr>
        <w:t>共</w:t>
      </w:r>
      <w:r w:rsidR="00F54F83" w:rsidRPr="009C2C29">
        <w:rPr>
          <w:rFonts w:hint="eastAsia"/>
        </w:rPr>
        <w:t>分為</w:t>
      </w:r>
      <w:r w:rsidR="002615C4">
        <w:rPr>
          <w:rFonts w:hint="eastAsia"/>
        </w:rPr>
        <w:t>六</w:t>
      </w:r>
      <w:r w:rsidR="00F54F83" w:rsidRPr="009C2C29">
        <w:rPr>
          <w:rFonts w:hint="eastAsia"/>
        </w:rPr>
        <w:t>個階段：</w:t>
      </w:r>
      <w:r w:rsidR="00CC2CF9" w:rsidRPr="00BB5877">
        <w:rPr>
          <w:rFonts w:hint="eastAsia"/>
        </w:rPr>
        <w:t>資料</w:t>
      </w:r>
      <w:r w:rsidR="00CC2CF9">
        <w:rPr>
          <w:rFonts w:hint="eastAsia"/>
        </w:rPr>
        <w:t>蒐</w:t>
      </w:r>
      <w:r w:rsidR="00CC2CF9" w:rsidRPr="00BB5877">
        <w:rPr>
          <w:rFonts w:hint="eastAsia"/>
        </w:rPr>
        <w:t>集</w:t>
      </w:r>
      <w:r w:rsidR="00CC2CF9" w:rsidRPr="00BB5877">
        <w:rPr>
          <w:rFonts w:hint="eastAsia"/>
        </w:rPr>
        <w:t>(Da</w:t>
      </w:r>
      <w:r w:rsidR="00CC2CF9" w:rsidRPr="00BB5877">
        <w:t>ta Collection</w:t>
      </w:r>
      <w:r w:rsidR="00CC2CF9" w:rsidRPr="00BB5877">
        <w:rPr>
          <w:rFonts w:hint="eastAsia"/>
        </w:rPr>
        <w:t>)</w:t>
      </w:r>
      <w:r w:rsidR="00CC0B17" w:rsidRPr="009C2C29">
        <w:rPr>
          <w:rFonts w:hint="eastAsia"/>
        </w:rPr>
        <w:t>、</w:t>
      </w:r>
      <w:r w:rsidR="00CC2CF9" w:rsidRPr="00BB5877">
        <w:rPr>
          <w:rFonts w:hint="eastAsia"/>
        </w:rPr>
        <w:t>訊號前處理</w:t>
      </w:r>
      <w:r w:rsidR="00CC2CF9" w:rsidRPr="00BB5877">
        <w:rPr>
          <w:rFonts w:hint="eastAsia"/>
        </w:rPr>
        <w:t>(</w:t>
      </w:r>
      <w:r w:rsidR="00CC2CF9" w:rsidRPr="00BB5877">
        <w:t>Signal Preprocessing)</w:t>
      </w:r>
      <w:r w:rsidR="00DF6535">
        <w:rPr>
          <w:rFonts w:hint="eastAsia"/>
        </w:rPr>
        <w:t>、</w:t>
      </w:r>
      <w:r w:rsidR="00CC2CF9" w:rsidRPr="00BB5877">
        <w:rPr>
          <w:rFonts w:hint="eastAsia"/>
        </w:rPr>
        <w:t>特徵擷取</w:t>
      </w:r>
      <w:r w:rsidR="00CC2CF9" w:rsidRPr="00BB5877">
        <w:rPr>
          <w:rFonts w:hint="eastAsia"/>
        </w:rPr>
        <w:t>(</w:t>
      </w:r>
      <w:r w:rsidR="00CC2CF9" w:rsidRPr="00BB5877">
        <w:t>Feature Extraction</w:t>
      </w:r>
      <w:r w:rsidR="00CC2CF9" w:rsidRPr="00BB5877">
        <w:rPr>
          <w:rFonts w:hint="eastAsia"/>
        </w:rPr>
        <w:t>)</w:t>
      </w:r>
      <w:r w:rsidR="00ED507C" w:rsidRPr="009C2C29">
        <w:rPr>
          <w:rFonts w:hint="eastAsia"/>
        </w:rPr>
        <w:t>、</w:t>
      </w:r>
      <w:r w:rsidR="00CC2CF9">
        <w:rPr>
          <w:rFonts w:hint="eastAsia"/>
        </w:rPr>
        <w:t>參數計算</w:t>
      </w:r>
      <w:r w:rsidR="00CC2CF9">
        <w:rPr>
          <w:rFonts w:hint="eastAsia"/>
        </w:rPr>
        <w:t>(</w:t>
      </w:r>
      <w:r w:rsidR="00CC2CF9" w:rsidRPr="00CC2CF9">
        <w:t xml:space="preserve">Parameter </w:t>
      </w:r>
      <w:r w:rsidR="00CC2CF9">
        <w:rPr>
          <w:rFonts w:hint="eastAsia"/>
        </w:rPr>
        <w:t>C</w:t>
      </w:r>
      <w:r w:rsidR="00CC2CF9" w:rsidRPr="00CC2CF9">
        <w:t>alculation</w:t>
      </w:r>
      <w:r w:rsidR="00CC2CF9">
        <w:rPr>
          <w:rFonts w:hint="eastAsia"/>
        </w:rPr>
        <w:t>)</w:t>
      </w:r>
      <w:r w:rsidR="00CC2CF9">
        <w:rPr>
          <w:rFonts w:hint="eastAsia"/>
        </w:rPr>
        <w:t>、</w:t>
      </w:r>
      <w:r w:rsidR="00284B97">
        <w:rPr>
          <w:rFonts w:hint="eastAsia"/>
        </w:rPr>
        <w:t>統計分析</w:t>
      </w:r>
      <w:r w:rsidR="00CC2CF9">
        <w:rPr>
          <w:rFonts w:hint="eastAsia"/>
        </w:rPr>
        <w:t>(</w:t>
      </w:r>
      <w:r w:rsidR="00CC2CF9" w:rsidRPr="00CC2CF9">
        <w:t>Statistical Analysis</w:t>
      </w:r>
      <w:r w:rsidR="00CC2CF9">
        <w:t>)</w:t>
      </w:r>
      <w:r w:rsidR="00284B97">
        <w:rPr>
          <w:rFonts w:hint="eastAsia"/>
        </w:rPr>
        <w:t>、</w:t>
      </w:r>
      <w:r w:rsidR="00CC2CF9" w:rsidRPr="00BB5877">
        <w:rPr>
          <w:rFonts w:hint="eastAsia"/>
        </w:rPr>
        <w:t>分類</w:t>
      </w:r>
      <w:r w:rsidR="00CC2CF9" w:rsidRPr="00BB5877">
        <w:rPr>
          <w:rFonts w:hint="eastAsia"/>
        </w:rPr>
        <w:t>(Cl</w:t>
      </w:r>
      <w:r w:rsidR="00CC2CF9" w:rsidRPr="00BB5877">
        <w:t>assification</w:t>
      </w:r>
      <w:r w:rsidR="00CC2CF9" w:rsidRPr="00BB5877">
        <w:rPr>
          <w:rFonts w:hint="eastAsia"/>
        </w:rPr>
        <w:t>)</w:t>
      </w:r>
      <w:r w:rsidR="002615C4">
        <w:rPr>
          <w:rFonts w:hint="eastAsia"/>
        </w:rPr>
        <w:t>等</w:t>
      </w:r>
      <w:r w:rsidR="0099246C">
        <w:rPr>
          <w:rFonts w:hint="eastAsia"/>
        </w:rPr>
        <w:t>，</w:t>
      </w:r>
      <w:r w:rsidR="002615C4" w:rsidRPr="002615C4">
        <w:rPr>
          <w:rFonts w:hint="eastAsia"/>
        </w:rPr>
        <w:t>整體工作流程圖如圖</w:t>
      </w:r>
      <w:r w:rsidR="002615C4" w:rsidRPr="002615C4">
        <w:rPr>
          <w:rFonts w:hint="eastAsia"/>
        </w:rPr>
        <w:t>8</w:t>
      </w:r>
      <w:r w:rsidR="002615C4" w:rsidRPr="002615C4">
        <w:rPr>
          <w:rFonts w:hint="eastAsia"/>
        </w:rPr>
        <w:t>所示</w:t>
      </w:r>
      <w:r w:rsidR="002615C4">
        <w:rPr>
          <w:rFonts w:hint="eastAsia"/>
        </w:rPr>
        <w:t>。</w:t>
      </w:r>
      <w:r w:rsidR="002615C4">
        <w:rPr>
          <w:rFonts w:hint="eastAsia"/>
        </w:rPr>
        <w:t xml:space="preserve"> </w:t>
      </w:r>
      <w:bookmarkStart w:id="347" w:name="_Toc45394364"/>
      <w:bookmarkStart w:id="348" w:name="_Toc45394534"/>
      <w:bookmarkStart w:id="349" w:name="_Toc51769432"/>
    </w:p>
    <w:p w:rsidR="001332AA" w:rsidRDefault="00CC0B17" w:rsidP="00C70D61">
      <w:pPr>
        <w:pStyle w:val="af9"/>
        <w:numPr>
          <w:ilvl w:val="0"/>
          <w:numId w:val="14"/>
        </w:numPr>
        <w:spacing w:line="360" w:lineRule="auto"/>
        <w:ind w:leftChars="0"/>
        <w:rPr>
          <w:rFonts w:ascii="Times New Roman" w:eastAsia="標楷體" w:hAnsi="Times New Roman" w:cs="Times New Roman"/>
        </w:rPr>
      </w:pPr>
      <w:r>
        <w:rPr>
          <w:rFonts w:ascii="Times New Roman" w:hAnsi="Times New Roman" w:cs="Times New Roman" w:hint="eastAsia"/>
        </w:rPr>
        <w:t>資料蒐集</w:t>
      </w:r>
      <w:r w:rsidR="00C70D61" w:rsidRPr="00D93950">
        <w:rPr>
          <w:rFonts w:ascii="Times New Roman" w:hAnsi="Times New Roman" w:cs="Times New Roman"/>
        </w:rPr>
        <w:t>(Data Collection)</w:t>
      </w:r>
      <w:r w:rsidR="0011369A" w:rsidRPr="00D93950">
        <w:rPr>
          <w:rFonts w:ascii="Times New Roman" w:eastAsia="標楷體" w:hAnsi="Times New Roman" w:cs="Times New Roman"/>
        </w:rPr>
        <w:t>：</w:t>
      </w:r>
      <w:bookmarkStart w:id="350" w:name="_Hlk108447760"/>
      <w:r w:rsidR="0011369A" w:rsidRPr="00D93950">
        <w:rPr>
          <w:rFonts w:ascii="Times New Roman" w:eastAsia="標楷體" w:hAnsi="Times New Roman" w:cs="Times New Roman"/>
        </w:rPr>
        <w:t>透過</w:t>
      </w:r>
      <w:r w:rsidR="0084215C">
        <w:rPr>
          <w:rFonts w:ascii="Times New Roman" w:eastAsia="標楷體" w:hAnsi="Times New Roman" w:cs="Times New Roman" w:hint="eastAsia"/>
        </w:rPr>
        <w:t>九軸慣性感測器</w:t>
      </w:r>
      <w:r w:rsidR="008F0A33">
        <w:rPr>
          <w:rFonts w:ascii="Times New Roman" w:eastAsia="標楷體" w:hAnsi="Times New Roman" w:cs="Times New Roman" w:hint="eastAsia"/>
        </w:rPr>
        <w:t>擷取</w:t>
      </w:r>
      <w:r w:rsidR="00470ECF">
        <w:rPr>
          <w:rFonts w:ascii="Times New Roman" w:eastAsia="標楷體" w:hAnsi="Times New Roman" w:cs="Times New Roman" w:hint="eastAsia"/>
        </w:rPr>
        <w:t>加速度、</w:t>
      </w:r>
      <w:r w:rsidR="00C70D61">
        <w:rPr>
          <w:rFonts w:ascii="Times New Roman" w:eastAsia="標楷體" w:hAnsi="Times New Roman" w:cs="Times New Roman" w:hint="eastAsia"/>
        </w:rPr>
        <w:t>歐拉角、陀螺儀</w:t>
      </w:r>
      <w:r w:rsidR="0011369A" w:rsidRPr="00D93950">
        <w:rPr>
          <w:rFonts w:ascii="Times New Roman" w:eastAsia="標楷體" w:hAnsi="Times New Roman" w:cs="Times New Roman"/>
        </w:rPr>
        <w:t>訊號</w:t>
      </w:r>
      <w:r w:rsidR="00F13FE8">
        <w:rPr>
          <w:rFonts w:ascii="Times New Roman" w:eastAsia="標楷體" w:hAnsi="Times New Roman" w:cs="Times New Roman" w:hint="eastAsia"/>
        </w:rPr>
        <w:t>，藉由藍芽傳輸資料到電腦</w:t>
      </w:r>
      <w:r w:rsidR="00C70D61">
        <w:rPr>
          <w:rFonts w:ascii="Times New Roman" w:eastAsia="標楷體" w:hAnsi="Times New Roman" w:cs="Times New Roman" w:hint="eastAsia"/>
        </w:rPr>
        <w:t>。</w:t>
      </w:r>
      <w:bookmarkEnd w:id="350"/>
    </w:p>
    <w:p w:rsidR="00EE795D" w:rsidRPr="005F6EA9" w:rsidRDefault="00C70D61" w:rsidP="005F6EA9">
      <w:pPr>
        <w:pStyle w:val="af9"/>
        <w:numPr>
          <w:ilvl w:val="0"/>
          <w:numId w:val="14"/>
        </w:numPr>
        <w:spacing w:line="360" w:lineRule="auto"/>
        <w:ind w:leftChars="0"/>
        <w:rPr>
          <w:rFonts w:ascii="Times New Roman" w:eastAsia="標楷體" w:hAnsi="Times New Roman" w:cs="Times New Roman"/>
        </w:rPr>
      </w:pPr>
      <w:r>
        <w:rPr>
          <w:rFonts w:ascii="Times New Roman" w:eastAsia="標楷體" w:hAnsi="Times New Roman" w:cs="Times New Roman" w:hint="eastAsia"/>
        </w:rPr>
        <w:t>訊號前處理</w:t>
      </w:r>
      <w:r w:rsidRPr="00BB5877">
        <w:rPr>
          <w:rFonts w:hint="eastAsia"/>
        </w:rPr>
        <w:t>(</w:t>
      </w:r>
      <w:r w:rsidRPr="00BB5877">
        <w:t>Signal Preprocessing)</w:t>
      </w:r>
      <w:r>
        <w:rPr>
          <w:rFonts w:ascii="Times New Roman" w:eastAsia="標楷體" w:hAnsi="Times New Roman" w:cs="Times New Roman" w:hint="eastAsia"/>
        </w:rPr>
        <w:t>：對加速度、歐拉角、陀螺儀進行濾波處理，目的是為了過濾原始訊號中的高頻和低頻雜訊。</w:t>
      </w:r>
    </w:p>
    <w:p w:rsidR="00B8699E" w:rsidRPr="008E5001" w:rsidRDefault="005F6EA9" w:rsidP="008E5001">
      <w:pPr>
        <w:pStyle w:val="af9"/>
        <w:numPr>
          <w:ilvl w:val="0"/>
          <w:numId w:val="14"/>
        </w:numPr>
        <w:spacing w:line="360" w:lineRule="auto"/>
        <w:ind w:leftChars="0"/>
        <w:rPr>
          <w:rFonts w:ascii="Times New Roman" w:eastAsia="標楷體" w:hAnsi="Times New Roman" w:cs="Times New Roman"/>
        </w:rPr>
      </w:pPr>
      <w:r>
        <w:rPr>
          <w:rFonts w:ascii="Times New Roman" w:hAnsi="Times New Roman" w:cs="Times New Roman" w:hint="eastAsia"/>
        </w:rPr>
        <w:t>步態</w:t>
      </w:r>
      <w:r w:rsidR="0011369A" w:rsidRPr="00D93950">
        <w:rPr>
          <w:rFonts w:ascii="Times New Roman" w:hAnsi="Times New Roman" w:cs="Times New Roman"/>
        </w:rPr>
        <w:t>特徵</w:t>
      </w:r>
      <w:r>
        <w:rPr>
          <w:rFonts w:ascii="Times New Roman" w:hAnsi="Times New Roman" w:cs="Times New Roman" w:hint="eastAsia"/>
        </w:rPr>
        <w:t>檢索</w:t>
      </w:r>
      <w:r w:rsidR="00C70D61" w:rsidRPr="00BB5877">
        <w:rPr>
          <w:rFonts w:hint="eastAsia"/>
        </w:rPr>
        <w:t>(</w:t>
      </w:r>
      <w:r w:rsidR="00C70D61" w:rsidRPr="00BB5877">
        <w:t>Feature Extraction</w:t>
      </w:r>
      <w:r w:rsidR="00C70D61" w:rsidRPr="00BB5877">
        <w:rPr>
          <w:rFonts w:hint="eastAsia"/>
        </w:rPr>
        <w:t>)</w:t>
      </w:r>
      <w:r w:rsidR="0011369A" w:rsidRPr="00D93950">
        <w:rPr>
          <w:rFonts w:ascii="Times New Roman" w:eastAsia="標楷體" w:hAnsi="Times New Roman" w:cs="Times New Roman"/>
        </w:rPr>
        <w:t>：</w:t>
      </w:r>
      <w:r w:rsidR="00C70D61">
        <w:rPr>
          <w:rFonts w:ascii="Times New Roman" w:eastAsia="標楷體" w:hAnsi="Times New Roman" w:cs="Times New Roman" w:hint="eastAsia"/>
        </w:rPr>
        <w:t>根據歐拉角、陀螺儀</w:t>
      </w:r>
      <w:r w:rsidR="00C70D61">
        <w:rPr>
          <w:rFonts w:ascii="Times New Roman" w:eastAsia="標楷體" w:hAnsi="Times New Roman" w:cs="Times New Roman" w:hint="eastAsia"/>
        </w:rPr>
        <w:t>Z</w:t>
      </w:r>
      <w:r w:rsidR="00C70D61">
        <w:rPr>
          <w:rFonts w:ascii="Times New Roman" w:eastAsia="標楷體" w:hAnsi="Times New Roman" w:cs="Times New Roman" w:hint="eastAsia"/>
        </w:rPr>
        <w:t>軸使用峰值演算法、模極值</w:t>
      </w:r>
      <w:r w:rsidR="008E5001">
        <w:rPr>
          <w:rFonts w:ascii="Times New Roman" w:eastAsia="標楷體" w:hAnsi="Times New Roman" w:cs="Times New Roman" w:hint="eastAsia"/>
        </w:rPr>
        <w:t>將高峰、低峰標記</w:t>
      </w:r>
      <w:r w:rsidR="008E5001" w:rsidRPr="008E5001">
        <w:rPr>
          <w:rFonts w:ascii="Times New Roman" w:eastAsia="標楷體" w:hAnsi="Times New Roman" w:cs="Times New Roman" w:hint="eastAsia"/>
        </w:rPr>
        <w:t>後，</w:t>
      </w:r>
      <w:r w:rsidR="008E5001">
        <w:rPr>
          <w:rFonts w:ascii="Times New Roman" w:eastAsia="標楷體" w:hAnsi="Times New Roman" w:cs="Times New Roman" w:hint="eastAsia"/>
        </w:rPr>
        <w:t>對應回加速度所得到</w:t>
      </w:r>
      <w:r w:rsidR="00FB41EA">
        <w:rPr>
          <w:rFonts w:ascii="Times New Roman" w:eastAsia="標楷體" w:hAnsi="Times New Roman" w:cs="Times New Roman" w:hint="eastAsia"/>
        </w:rPr>
        <w:t>的</w:t>
      </w:r>
      <w:r w:rsidR="008E5001">
        <w:rPr>
          <w:rFonts w:ascii="Times New Roman" w:eastAsia="標楷體" w:hAnsi="Times New Roman" w:cs="Times New Roman" w:hint="eastAsia"/>
        </w:rPr>
        <w:t>步態特徵。</w:t>
      </w:r>
    </w:p>
    <w:p w:rsidR="007E3B68" w:rsidRPr="00470ECF" w:rsidRDefault="007E3B68" w:rsidP="00C70D61">
      <w:pPr>
        <w:pStyle w:val="af9"/>
        <w:numPr>
          <w:ilvl w:val="0"/>
          <w:numId w:val="14"/>
        </w:numPr>
        <w:spacing w:line="360" w:lineRule="auto"/>
        <w:ind w:leftChars="0"/>
        <w:rPr>
          <w:rFonts w:ascii="Times New Roman" w:eastAsia="標楷體" w:hAnsi="Times New Roman" w:cs="Times New Roman"/>
        </w:rPr>
      </w:pPr>
      <w:bookmarkStart w:id="351" w:name="_Hlk108447859"/>
      <w:r>
        <w:rPr>
          <w:rFonts w:ascii="Times New Roman" w:eastAsia="標楷體" w:hAnsi="Times New Roman" w:cs="Times New Roman" w:hint="eastAsia"/>
        </w:rPr>
        <w:t>特徵參數計算</w:t>
      </w:r>
      <w:r>
        <w:rPr>
          <w:rFonts w:hint="eastAsia"/>
        </w:rPr>
        <w:t>(</w:t>
      </w:r>
      <w:r w:rsidRPr="00CC2CF9">
        <w:t xml:space="preserve">Parameter </w:t>
      </w:r>
      <w:r>
        <w:rPr>
          <w:rFonts w:hint="eastAsia"/>
        </w:rPr>
        <w:t>C</w:t>
      </w:r>
      <w:r w:rsidRPr="00CC2CF9">
        <w:t>alculation</w:t>
      </w:r>
      <w:r>
        <w:rPr>
          <w:rFonts w:hint="eastAsia"/>
        </w:rPr>
        <w:t>)</w:t>
      </w:r>
      <w:r>
        <w:rPr>
          <w:rFonts w:ascii="Times New Roman" w:eastAsia="標楷體" w:hAnsi="Times New Roman" w:cs="Times New Roman" w:hint="eastAsia"/>
        </w:rPr>
        <w:t>：使用步態特徵和步態特徵之間的</w:t>
      </w:r>
      <w:r>
        <w:rPr>
          <w:rFonts w:ascii="Times New Roman" w:eastAsia="標楷體" w:hAnsi="Times New Roman" w:cs="Times New Roman" w:hint="eastAsia"/>
        </w:rPr>
        <w:t>7</w:t>
      </w:r>
      <w:r>
        <w:rPr>
          <w:rFonts w:ascii="Times New Roman" w:eastAsia="標楷體" w:hAnsi="Times New Roman" w:cs="Times New Roman" w:hint="eastAsia"/>
        </w:rPr>
        <w:t>個步態事件占比作為參數。</w:t>
      </w:r>
    </w:p>
    <w:bookmarkEnd w:id="351"/>
    <w:p w:rsidR="00C70D61" w:rsidRPr="00470ECF" w:rsidRDefault="00C70D61" w:rsidP="00C70D61">
      <w:pPr>
        <w:pStyle w:val="af9"/>
        <w:numPr>
          <w:ilvl w:val="0"/>
          <w:numId w:val="14"/>
        </w:numPr>
        <w:spacing w:line="360" w:lineRule="auto"/>
        <w:ind w:leftChars="0"/>
        <w:rPr>
          <w:rFonts w:ascii="Times New Roman" w:eastAsia="標楷體" w:hAnsi="Times New Roman" w:cs="Times New Roman"/>
        </w:rPr>
      </w:pPr>
      <w:r>
        <w:rPr>
          <w:rFonts w:hint="eastAsia"/>
        </w:rPr>
        <w:t>統計分析</w:t>
      </w:r>
      <w:r>
        <w:rPr>
          <w:rFonts w:hint="eastAsia"/>
        </w:rPr>
        <w:t>(</w:t>
      </w:r>
      <w:r w:rsidRPr="00CC2CF9">
        <w:t>Statistical Analysis</w:t>
      </w:r>
      <w:r>
        <w:t>)</w:t>
      </w:r>
      <w:r w:rsidR="0011369A" w:rsidRPr="00D93950">
        <w:rPr>
          <w:rFonts w:ascii="Times New Roman" w:eastAsia="標楷體" w:hAnsi="Times New Roman" w:cs="Times New Roman"/>
        </w:rPr>
        <w:t>：</w:t>
      </w:r>
      <w:bookmarkStart w:id="352" w:name="_Hlk108447822"/>
      <w:r>
        <w:rPr>
          <w:rFonts w:ascii="Times New Roman" w:eastAsia="標楷體" w:hAnsi="Times New Roman" w:cs="Times New Roman" w:hint="eastAsia"/>
        </w:rPr>
        <w:t>使用</w:t>
      </w:r>
      <w:r>
        <w:rPr>
          <w:rFonts w:hint="eastAsia"/>
        </w:rPr>
        <w:t>獨立雙樣本</w:t>
      </w:r>
      <w:r>
        <w:rPr>
          <w:rFonts w:hint="eastAsia"/>
        </w:rPr>
        <w:t>T</w:t>
      </w:r>
      <w:r>
        <w:rPr>
          <w:rFonts w:hint="eastAsia"/>
        </w:rPr>
        <w:t>檢定</w:t>
      </w:r>
      <w:r>
        <w:rPr>
          <w:rFonts w:hint="eastAsia"/>
        </w:rPr>
        <w:t>(</w:t>
      </w:r>
      <w:r>
        <w:rPr>
          <w:rFonts w:hint="eastAsia"/>
        </w:rPr>
        <w:t>異質變異數假設</w:t>
      </w:r>
      <w:r>
        <w:rPr>
          <w:rFonts w:hint="eastAsia"/>
        </w:rPr>
        <w:t>)</w:t>
      </w:r>
      <w:r w:rsidRPr="00470ECF">
        <w:rPr>
          <w:rFonts w:ascii="Times New Roman" w:eastAsia="標楷體" w:hAnsi="Times New Roman" w:cs="Times New Roman" w:hint="eastAsia"/>
        </w:rPr>
        <w:t>進行參數分析</w:t>
      </w:r>
      <w:r w:rsidR="008E5001">
        <w:rPr>
          <w:rFonts w:ascii="Times New Roman" w:eastAsia="標楷體" w:hAnsi="Times New Roman" w:cs="Times New Roman" w:hint="eastAsia"/>
        </w:rPr>
        <w:t>，挑選有顯著差異的參數。</w:t>
      </w:r>
      <w:bookmarkEnd w:id="352"/>
    </w:p>
    <w:p w:rsidR="007E3B68" w:rsidRPr="007E3B68" w:rsidRDefault="00C0603F" w:rsidP="00FB41EA">
      <w:pPr>
        <w:pStyle w:val="af9"/>
        <w:numPr>
          <w:ilvl w:val="0"/>
          <w:numId w:val="14"/>
        </w:numPr>
        <w:spacing w:line="360" w:lineRule="auto"/>
        <w:ind w:leftChars="0"/>
        <w:rPr>
          <w:rFonts w:ascii="Times New Roman" w:hAnsi="Times New Roman" w:cs="Times New Roman"/>
        </w:rPr>
      </w:pPr>
      <w:bookmarkStart w:id="353" w:name="_Hlk108447869"/>
      <w:r>
        <w:rPr>
          <w:rFonts w:ascii="Times New Roman" w:hAnsi="Times New Roman" w:cs="Times New Roman" w:hint="eastAsia"/>
        </w:rPr>
        <w:t>差異</w:t>
      </w:r>
      <w:r w:rsidR="00470ECF">
        <w:rPr>
          <w:rFonts w:ascii="Times New Roman" w:hAnsi="Times New Roman" w:cs="Times New Roman" w:hint="eastAsia"/>
        </w:rPr>
        <w:t>分類</w:t>
      </w:r>
      <w:r w:rsidR="00BC6578" w:rsidRPr="00D93950">
        <w:rPr>
          <w:rFonts w:ascii="Times New Roman" w:eastAsia="標楷體" w:hAnsi="Times New Roman" w:cs="Times New Roman"/>
        </w:rPr>
        <w:t>：</w:t>
      </w:r>
      <w:r w:rsidR="00F6512C">
        <w:rPr>
          <w:rFonts w:ascii="Times New Roman" w:eastAsia="標楷體" w:hAnsi="Times New Roman" w:cs="Times New Roman" w:hint="eastAsia"/>
        </w:rPr>
        <w:t>將獲取的顯著參數進行</w:t>
      </w:r>
      <w:r w:rsidR="00F6512C">
        <w:rPr>
          <w:rFonts w:ascii="Times New Roman" w:eastAsia="標楷體" w:hAnsi="Times New Roman" w:cs="Times New Roman" w:hint="eastAsia"/>
        </w:rPr>
        <w:t>Z</w:t>
      </w:r>
      <w:r w:rsidR="00F6512C">
        <w:rPr>
          <w:rFonts w:ascii="Times New Roman" w:eastAsia="標楷體" w:hAnsi="Times New Roman" w:cs="Times New Roman" w:hint="eastAsia"/>
        </w:rPr>
        <w:t>分數標準化後，利用</w:t>
      </w:r>
      <w:r w:rsidR="00F6512C">
        <w:rPr>
          <w:rFonts w:ascii="Times New Roman" w:eastAsia="標楷體" w:hAnsi="Times New Roman" w:cs="Times New Roman" w:hint="eastAsia"/>
        </w:rPr>
        <w:t>SVM</w:t>
      </w:r>
      <w:r w:rsidR="00F6512C">
        <w:rPr>
          <w:rFonts w:ascii="Times New Roman" w:eastAsia="標楷體" w:hAnsi="Times New Roman" w:cs="Times New Roman" w:hint="eastAsia"/>
        </w:rPr>
        <w:t>分類器以及</w:t>
      </w:r>
      <w:r w:rsidR="00F6512C">
        <w:rPr>
          <w:rFonts w:ascii="Times New Roman" w:eastAsia="標楷體" w:hAnsi="Times New Roman" w:cs="Times New Roman" w:hint="eastAsia"/>
        </w:rPr>
        <w:t>KNN</w:t>
      </w:r>
      <w:r w:rsidR="00F6512C">
        <w:rPr>
          <w:rFonts w:ascii="Times New Roman" w:eastAsia="標楷體" w:hAnsi="Times New Roman" w:cs="Times New Roman" w:hint="eastAsia"/>
        </w:rPr>
        <w:t>分類器進行辨識</w:t>
      </w:r>
      <w:r w:rsidR="00FB41EA" w:rsidRPr="00FB41EA">
        <w:rPr>
          <w:rFonts w:ascii="Times New Roman" w:eastAsia="標楷體" w:hAnsi="Times New Roman" w:cs="Times New Roman" w:hint="eastAsia"/>
        </w:rPr>
        <w:t>，用以驗證在統計分析上的差異顯著性</w:t>
      </w:r>
      <w:r w:rsidR="008E5001">
        <w:rPr>
          <w:rFonts w:ascii="Times New Roman" w:eastAsia="標楷體" w:hAnsi="Times New Roman" w:cs="Times New Roman" w:hint="eastAsia"/>
        </w:rPr>
        <w:t>。</w:t>
      </w:r>
    </w:p>
    <w:p w:rsidR="004F40ED" w:rsidRDefault="00082560" w:rsidP="00191785">
      <w:pPr>
        <w:pStyle w:val="2"/>
        <w:ind w:firstLine="360"/>
      </w:pPr>
      <w:bookmarkStart w:id="354" w:name="_Toc108984018"/>
      <w:bookmarkEnd w:id="353"/>
      <w:r>
        <w:rPr>
          <w:rFonts w:hint="eastAsia"/>
        </w:rPr>
        <w:lastRenderedPageBreak/>
        <w:t>3</w:t>
      </w:r>
      <w:r w:rsidR="005B5F7D">
        <w:rPr>
          <w:rFonts w:hint="eastAsia"/>
        </w:rPr>
        <w:t>.1</w:t>
      </w:r>
      <w:r w:rsidR="005B5F7D">
        <w:t xml:space="preserve"> </w:t>
      </w:r>
      <w:bookmarkEnd w:id="347"/>
      <w:bookmarkEnd w:id="348"/>
      <w:bookmarkEnd w:id="349"/>
      <w:r w:rsidR="00E45AE7" w:rsidRPr="00E45AE7">
        <w:rPr>
          <w:rFonts w:hint="eastAsia"/>
        </w:rPr>
        <w:t>訊</w:t>
      </w:r>
      <w:r w:rsidR="007D4DDC">
        <w:rPr>
          <w:rFonts w:hint="eastAsia"/>
        </w:rPr>
        <w:t>號</w:t>
      </w:r>
      <w:r w:rsidR="004F40ED">
        <w:rPr>
          <w:rFonts w:hint="eastAsia"/>
        </w:rPr>
        <w:t>預</w:t>
      </w:r>
      <w:r w:rsidR="00554EA7">
        <w:rPr>
          <w:rFonts w:hint="eastAsia"/>
        </w:rPr>
        <w:t>處理</w:t>
      </w:r>
      <w:bookmarkEnd w:id="354"/>
    </w:p>
    <w:p w:rsidR="00C918C1" w:rsidRDefault="00C918C1" w:rsidP="00C918C1">
      <w:pPr>
        <w:pStyle w:val="1"/>
        <w:numPr>
          <w:ilvl w:val="0"/>
          <w:numId w:val="0"/>
        </w:numPr>
        <w:ind w:left="563"/>
      </w:pPr>
      <w:bookmarkStart w:id="355" w:name="_Toc8131728"/>
      <w:bookmarkStart w:id="356" w:name="_Toc45394379"/>
      <w:bookmarkStart w:id="357" w:name="_Toc45394549"/>
      <w:bookmarkStart w:id="358" w:name="_Toc51769446"/>
      <w:bookmarkStart w:id="359" w:name="_Toc70430983"/>
      <w:bookmarkStart w:id="360" w:name="_Toc108984036"/>
      <w:bookmarkStart w:id="361" w:name="_Hlk108446997"/>
      <w:bookmarkEnd w:id="1"/>
      <w:r w:rsidRPr="00E573DC">
        <w:rPr>
          <w:rFonts w:hint="eastAsia"/>
        </w:rPr>
        <w:t>參考文獻</w:t>
      </w:r>
      <w:bookmarkEnd w:id="355"/>
      <w:bookmarkEnd w:id="356"/>
      <w:bookmarkEnd w:id="357"/>
      <w:bookmarkEnd w:id="358"/>
      <w:bookmarkEnd w:id="359"/>
      <w:bookmarkEnd w:id="360"/>
    </w:p>
    <w:p w:rsidR="00C918C1" w:rsidRDefault="00C918C1" w:rsidP="00C918C1">
      <w:pPr>
        <w:pStyle w:val="EndNoteBibliography"/>
        <w:ind w:left="720" w:hanging="720"/>
      </w:pPr>
      <w:bookmarkStart w:id="362" w:name="_Hlk70080549"/>
      <w:r>
        <w:t>[1]</w:t>
      </w:r>
      <w:r>
        <w:tab/>
        <w:t>Katz JN, Zimmerman ZE, Mass H, Makhni MC. Diagnosis and Management of Lumbar Spinal Stenosis: A Review. JAMA. 2022;327(17):1688–1699. doi:10.1001/jama.2022.5921</w:t>
      </w:r>
    </w:p>
    <w:p w:rsidR="00C918C1" w:rsidRDefault="00C918C1" w:rsidP="00C918C1">
      <w:pPr>
        <w:pStyle w:val="EndNoteBibliography"/>
        <w:ind w:left="720" w:hanging="720"/>
      </w:pPr>
      <w:r>
        <w:t>[2]</w:t>
      </w:r>
      <w:r>
        <w:tab/>
        <w:t>Best Practice &amp; Research Clinical Rheumatology,Volume 24, Issue 2, April 2010, Pages 253-265</w:t>
      </w:r>
    </w:p>
    <w:p w:rsidR="00C918C1" w:rsidRDefault="00C918C1" w:rsidP="00C918C1">
      <w:pPr>
        <w:pStyle w:val="EndNoteBibliography"/>
        <w:ind w:left="720" w:hanging="720"/>
      </w:pPr>
      <w:r>
        <w:t>[3]</w:t>
      </w:r>
      <w:r>
        <w:tab/>
        <w:t xml:space="preserve">Germon, T., Singleton, W. &amp; Hobart, J. Is NICE guidance for identifying lumbar nerve root compression misguided?. Eur Spine J 23, 20–24 </w:t>
      </w:r>
      <w:r w:rsidRPr="000449F5">
        <w:t>(2014)</w:t>
      </w:r>
      <w:r>
        <w:t>. (https://doi.org/10.1007/s00586-014-3233-y)</w:t>
      </w:r>
    </w:p>
    <w:p w:rsidR="00C918C1" w:rsidRDefault="00C918C1" w:rsidP="00C918C1">
      <w:pPr>
        <w:pStyle w:val="EndNoteBibliography"/>
        <w:ind w:left="720" w:hanging="720"/>
      </w:pPr>
      <w:r>
        <w:t>[4]</w:t>
      </w:r>
      <w:r>
        <w:tab/>
        <w:t xml:space="preserve">S. Potluri, S. Ravuri, C. Diedrich and L. Schega, "Deep Learning based Gait Abnormality Detection using Wearable Sensor System," 2019 41st Annual International Conference of the IEEE Engineering in Medicine and Biology Society (EMBC), 2019, pp. 3613-3619, doi: 10.1109/EMBC.2019.8856454. </w:t>
      </w:r>
    </w:p>
    <w:p w:rsidR="00C918C1" w:rsidRDefault="00C918C1" w:rsidP="00C918C1">
      <w:pPr>
        <w:pStyle w:val="EndNoteBibliography"/>
        <w:ind w:left="720" w:hanging="720"/>
      </w:pPr>
      <w:r>
        <w:t>[5]</w:t>
      </w:r>
      <w:r>
        <w:tab/>
        <w:t xml:space="preserve">Donald A. Neumann </w:t>
      </w:r>
      <w:r w:rsidRPr="000449F5">
        <w:t>(2013)</w:t>
      </w:r>
      <w:r>
        <w:t>. “Kinesiology of the Musculoskeletal System: Foundations for Rehabilitation” Elsevier Health Sciences, 2nd ed, ISBN 0323266320,9780323266321</w:t>
      </w:r>
    </w:p>
    <w:p w:rsidR="00C918C1" w:rsidRDefault="00C918C1" w:rsidP="00C918C1">
      <w:pPr>
        <w:pStyle w:val="EndNoteBibliography"/>
        <w:ind w:left="720" w:hanging="720"/>
      </w:pPr>
      <w:r>
        <w:t>[6]</w:t>
      </w:r>
      <w:r>
        <w:tab/>
        <w:t xml:space="preserve">David J. Magee </w:t>
      </w:r>
      <w:r w:rsidRPr="000449F5">
        <w:t>(2014)</w:t>
      </w:r>
      <w:r>
        <w:t>. “Orthopedic Physical Assessment” Elsevier Health Sciences, 6nd ed, ISBN 1455709751, 9781455709755.</w:t>
      </w:r>
    </w:p>
    <w:p w:rsidR="00C918C1" w:rsidRDefault="00C918C1" w:rsidP="00C918C1">
      <w:pPr>
        <w:pStyle w:val="EndNoteBibliography"/>
        <w:ind w:left="720" w:hanging="720"/>
      </w:pPr>
      <w:r>
        <w:t>[7]</w:t>
      </w:r>
      <w:r>
        <w:tab/>
        <w:t>M. Nordin and V. H. Frankel, Basic Biomechanics of the Musculoskeletal System, Lippincott Williams &amp; Wilkins, Philadelphia, PA, USA, 2001.</w:t>
      </w:r>
    </w:p>
    <w:p w:rsidR="00C918C1" w:rsidRDefault="00C918C1" w:rsidP="00C918C1">
      <w:pPr>
        <w:pStyle w:val="EndNoteBibliography"/>
        <w:ind w:left="720" w:hanging="720"/>
      </w:pPr>
      <w:r>
        <w:t>[8]</w:t>
      </w:r>
      <w:r>
        <w:tab/>
        <w:t>Wen-Fong Wang, Wei-Chih Lien, Che-Yu Liu, Ching-Yu Yang, "Study on Tripping Risks in Fast Walking through Cadence-Controlled Gait Analysis", Journal of HealthCare Engineering (JHCE), vol. 2018, ArticleID 2723178, 11 pages, 2018. (https://doi.org/10.1155/2018/2723178)</w:t>
      </w:r>
    </w:p>
    <w:p w:rsidR="00C918C1" w:rsidRDefault="00C918C1" w:rsidP="00C918C1">
      <w:pPr>
        <w:pStyle w:val="EndNoteBibliography"/>
        <w:ind w:left="720" w:hanging="720"/>
      </w:pPr>
      <w:r>
        <w:t>[9]</w:t>
      </w:r>
      <w:r>
        <w:tab/>
        <w:t xml:space="preserve">Lien W-C, Ching CT-S, Lai Z-W, Wang H-MD, Lin J-S, Huang Y-C, Lin F-H and Wang W-F </w:t>
      </w:r>
      <w:r w:rsidRPr="000449F5">
        <w:t>(2022)</w:t>
      </w:r>
      <w:r>
        <w:t xml:space="preserve"> Intelligent Fall-Risk Assessment Based on Gait Stability and Symmetry Among Older Adults Using Tri-Axial Accelerometry. Front. Bioeng. Biotechnol. 10:887269.doi:10.3389/fbioe.2022.887269</w:t>
      </w:r>
    </w:p>
    <w:p w:rsidR="00C918C1" w:rsidRDefault="00C918C1" w:rsidP="00C918C1">
      <w:pPr>
        <w:pStyle w:val="EndNoteBibliography"/>
        <w:ind w:left="720" w:hanging="720"/>
      </w:pPr>
      <w:r>
        <w:t>[10]</w:t>
      </w:r>
      <w:r>
        <w:tab/>
        <w:t xml:space="preserve">L. Wang, Y. Sun, Q. Li, T. Liu and J. Yi, "IMU-Based Gait Normalcy Index Calculation for Clinical Evaluation of Impaired Gait," in IEEE Journal of Biomedical and Health Informatics, vol. 25, no. 1, pp. 3-12, Jan. 2021, doi: </w:t>
      </w:r>
      <w:r>
        <w:lastRenderedPageBreak/>
        <w:t>10.1109/JBHI.2020.2982978.</w:t>
      </w:r>
    </w:p>
    <w:p w:rsidR="00C918C1" w:rsidRDefault="00C918C1" w:rsidP="00C918C1">
      <w:pPr>
        <w:pStyle w:val="EndNoteBibliography"/>
        <w:ind w:left="720" w:hanging="720"/>
      </w:pPr>
      <w:r>
        <w:t>[11]</w:t>
      </w:r>
      <w:r>
        <w:tab/>
        <w:t>T. Watanabe, T. Yoneyama, Y. Toribatake and H. Hayashi, "Main disease classification of intermittent claudication via L1-regularized SVM," 2013 35th Annual International Conference of the IEEE Engineering in Medicine and Biology Society (EMBC), 2013, pp. 6409-6412, doi: 10.1109/EMBC.2013.6611021.</w:t>
      </w:r>
    </w:p>
    <w:p w:rsidR="00C918C1" w:rsidRDefault="00C918C1" w:rsidP="00C918C1">
      <w:pPr>
        <w:pStyle w:val="EndNoteBibliography"/>
        <w:ind w:left="720" w:hanging="720"/>
      </w:pPr>
      <w:r>
        <w:t>[12]</w:t>
      </w:r>
      <w:r>
        <w:tab/>
        <w:t>M. W. Whittle, Gait Analysis: An Introduction, Butterworth-Heinemann, Edinburgh, Scotland, 4th edition, 2007.</w:t>
      </w:r>
    </w:p>
    <w:p w:rsidR="00C918C1" w:rsidRDefault="00C918C1" w:rsidP="00C918C1">
      <w:pPr>
        <w:pStyle w:val="EndNoteBibliography"/>
        <w:ind w:left="720" w:hanging="720"/>
      </w:pPr>
      <w:r>
        <w:t>[13]</w:t>
      </w:r>
      <w:r>
        <w:tab/>
        <w:t>Shultz SJ et al. Examination of musculoskeletal injuries. 2nd ed, North Carolina: Human Kinetics, 2005. p55-60.</w:t>
      </w:r>
    </w:p>
    <w:p w:rsidR="00C918C1" w:rsidRDefault="00C918C1" w:rsidP="00C918C1">
      <w:pPr>
        <w:pStyle w:val="EndNoteBibliography"/>
        <w:ind w:left="720" w:hanging="720"/>
      </w:pPr>
      <w:r>
        <w:t>[14]</w:t>
      </w:r>
      <w:r>
        <w:tab/>
        <w:t>Loudon J, et al. The clinical orthopedic assessment guide. 2nd ed. Kansas: Human Kinetics, 2008. p.395-408.</w:t>
      </w:r>
    </w:p>
    <w:p w:rsidR="003019C2" w:rsidRDefault="003019C2" w:rsidP="003019C2">
      <w:pPr>
        <w:pStyle w:val="EndNoteBibliography"/>
        <w:ind w:left="720" w:hanging="720"/>
      </w:pPr>
      <w:r>
        <w:t>[1</w:t>
      </w:r>
      <w:r>
        <w:rPr>
          <w:rFonts w:hint="eastAsia"/>
        </w:rPr>
        <w:t>5</w:t>
      </w:r>
      <w:r>
        <w:t>]</w:t>
      </w:r>
      <w:r>
        <w:tab/>
      </w:r>
      <w:r w:rsidRPr="003019C2">
        <w:t>C. Wu, H. Li, Y. Chiang and J. Lin, "Classification of cross-section area of spinal canal on kernel-based support vector machine," </w:t>
      </w:r>
      <w:r w:rsidRPr="003019C2">
        <w:rPr>
          <w:i/>
          <w:iCs/>
        </w:rPr>
        <w:t>2012 IEEE International Conference on Systems, Man, and Cybernetics (SMC)</w:t>
      </w:r>
      <w:r w:rsidRPr="003019C2">
        <w:t>, 2012, pp. 2622-2625, doi: 10.1109/ICSMC.2012.6378142.</w:t>
      </w:r>
    </w:p>
    <w:p w:rsidR="002C5C84" w:rsidRPr="002C5C84" w:rsidRDefault="002C5C84" w:rsidP="002C5C84">
      <w:pPr>
        <w:pStyle w:val="EndNoteBibliography"/>
        <w:ind w:left="720" w:hanging="720"/>
      </w:pPr>
      <w:r>
        <w:t>[16]</w:t>
      </w:r>
      <w:r>
        <w:tab/>
      </w:r>
      <w:r w:rsidRPr="002C5C84">
        <w:t>B. Yuan, W. Zhang and H. Wu, "New Solution Method to Smoothing Support Vector Machine with One Control Parameter Smoothing Function," </w:t>
      </w:r>
      <w:r w:rsidRPr="002C5C84">
        <w:rPr>
          <w:i/>
          <w:iCs/>
        </w:rPr>
        <w:t>2010 Second WRI Global Congress on Intelligent Systems</w:t>
      </w:r>
      <w:r w:rsidRPr="002C5C84">
        <w:t>, 2010, pp. 153-156, doi: 10.1109/GCIS.2010.205.</w:t>
      </w:r>
    </w:p>
    <w:p w:rsidR="003019C2" w:rsidRDefault="008B3B11" w:rsidP="008B3B11">
      <w:pPr>
        <w:pStyle w:val="EndNoteBibliography"/>
        <w:ind w:left="720" w:hanging="720"/>
      </w:pPr>
      <w:r>
        <w:t>[1</w:t>
      </w:r>
      <w:r w:rsidR="002C5C84">
        <w:t>7</w:t>
      </w:r>
      <w:r>
        <w:t>]</w:t>
      </w:r>
      <w:r>
        <w:tab/>
      </w:r>
      <w:r w:rsidRPr="008B3B11">
        <w:t>R. Saravanan and P. Sujatha, "A State of Art Techniques on Machine Learning Algorithms: A Perspective of Supervised Learning Approaches in Data Classification," 2018 Second International Conference on Intelligent Computing and Control Systems (ICICCS), 2018, pp. 945-949, doi: 10.1109/ICCONS.2018.8663155.</w:t>
      </w:r>
    </w:p>
    <w:p w:rsidR="002C5C84" w:rsidRDefault="002C5C84" w:rsidP="002C5C84">
      <w:pPr>
        <w:pStyle w:val="EndNoteBibliography"/>
        <w:ind w:left="720" w:hanging="720"/>
      </w:pPr>
      <w:r>
        <w:t>[18]</w:t>
      </w:r>
      <w:r>
        <w:tab/>
      </w:r>
      <w:r w:rsidR="00E7106F" w:rsidRPr="00E7106F">
        <w:t>W. An-na, Z. Yue, H. Yun-tao and L. I. Yun-lu, "A novel construction of SVM compound kernel function," </w:t>
      </w:r>
      <w:r w:rsidR="00E7106F" w:rsidRPr="00E7106F">
        <w:rPr>
          <w:i/>
          <w:iCs/>
        </w:rPr>
        <w:t>2010 International Conference on Logistics Systems and Intelligent Management (ICLSIM)</w:t>
      </w:r>
      <w:r w:rsidR="00E7106F" w:rsidRPr="00E7106F">
        <w:t>, 2010, pp. 1462-1465, doi: 10.1109/ICLSIM.2010.5461210.</w:t>
      </w:r>
    </w:p>
    <w:p w:rsidR="00660FD6" w:rsidRDefault="00660FD6" w:rsidP="00660FD6">
      <w:pPr>
        <w:pStyle w:val="EndNoteBibliography"/>
        <w:ind w:left="720" w:hanging="720"/>
      </w:pPr>
      <w:r>
        <w:t>[19]</w:t>
      </w:r>
      <w:r>
        <w:tab/>
      </w:r>
      <w:r w:rsidR="004B69EB" w:rsidRPr="004B69EB">
        <w:t>T. Wang, X. Ye, L. Wang and H. Li, "Grid Search Optimized SVM Method for Dish-like Underwater Robot Attitude Prediction," </w:t>
      </w:r>
      <w:r w:rsidR="004B69EB" w:rsidRPr="004B69EB">
        <w:rPr>
          <w:i/>
          <w:iCs/>
        </w:rPr>
        <w:t>2012 Fifth International Joint Conference on Computational Sciences and Optimization</w:t>
      </w:r>
      <w:r w:rsidR="004B69EB" w:rsidRPr="004B69EB">
        <w:t>, 2012, pp. 839-843, doi: 10.1109/CSO.2012.189.</w:t>
      </w:r>
    </w:p>
    <w:p w:rsidR="00257F78" w:rsidRDefault="00257F78" w:rsidP="00257F78">
      <w:pPr>
        <w:pStyle w:val="EndNoteBibliography"/>
        <w:ind w:left="720" w:hanging="720"/>
      </w:pPr>
      <w:r>
        <w:t>[20]</w:t>
      </w:r>
      <w:r>
        <w:tab/>
      </w:r>
      <w:r w:rsidRPr="00257F78">
        <w:t>Ö. Karal, "Performance comparison of different kernel functions in SVM for different k value in k-fold cross-validation," 2020 Innovations in Intelligent Systems and Applications Conference (ASYU), 2020, pp. 1-5, doi: 10.1109/ASYU50717.2020.9259880.</w:t>
      </w:r>
    </w:p>
    <w:p w:rsidR="00B077BB" w:rsidRPr="00257F78" w:rsidRDefault="00B077BB" w:rsidP="00B077BB">
      <w:pPr>
        <w:pStyle w:val="EndNoteBibliography"/>
        <w:ind w:left="720" w:hanging="720"/>
      </w:pPr>
      <w:r>
        <w:lastRenderedPageBreak/>
        <w:t>[</w:t>
      </w:r>
      <w:r>
        <w:rPr>
          <w:rFonts w:hint="eastAsia"/>
        </w:rPr>
        <w:t>21</w:t>
      </w:r>
      <w:r>
        <w:t>]</w:t>
      </w:r>
      <w:r>
        <w:tab/>
      </w:r>
      <w:r w:rsidRPr="00B077BB">
        <w:t>A. Savitzky and M. J. E. Golay, "Smoothing and differentiation of data by simplified least squares procedures," Anal. Chem., vol. 36, pp. 1627-1639, 1964.</w:t>
      </w:r>
    </w:p>
    <w:bookmarkEnd w:id="362"/>
    <w:p w:rsidR="00C918C1" w:rsidRPr="00E1166B" w:rsidRDefault="005B24A6" w:rsidP="00E1166B">
      <w:pPr>
        <w:pStyle w:val="EndNoteBibliography"/>
        <w:ind w:left="720" w:hanging="720"/>
      </w:pPr>
      <w:r>
        <w:t>[</w:t>
      </w:r>
      <w:r>
        <w:rPr>
          <w:rFonts w:hint="eastAsia"/>
        </w:rPr>
        <w:t>2</w:t>
      </w:r>
      <w:r w:rsidR="008C316B">
        <w:rPr>
          <w:rFonts w:hint="eastAsia"/>
        </w:rPr>
        <w:t>2</w:t>
      </w:r>
      <w:r>
        <w:t>]</w:t>
      </w:r>
      <w:r w:rsidRPr="005B24A6">
        <w:t xml:space="preserve"> </w:t>
      </w:r>
      <w:bookmarkStart w:id="363" w:name="_Hlk108980170"/>
      <w:r>
        <w:rPr>
          <w:rFonts w:hint="eastAsia"/>
        </w:rPr>
        <w:t xml:space="preserve"> </w:t>
      </w:r>
      <w:r w:rsidR="00FE3E6A">
        <w:t xml:space="preserve">   </w:t>
      </w:r>
      <w:r w:rsidR="00E1166B" w:rsidRPr="00576175">
        <w:t>D. Hao and D. Chai, "Application of SVM-KNN intelligent classification prediction model in IT Vocational Education," 2021 5th Asian Conference on Artificial Intelligence Technology (ACAIT), 2021, pp. 312-315, doi: 10.1109/ACAIT53529.2021.9731162.</w:t>
      </w:r>
    </w:p>
    <w:bookmarkEnd w:id="363"/>
    <w:p w:rsidR="008C316B" w:rsidRPr="00A271E8" w:rsidRDefault="008C316B" w:rsidP="008C316B">
      <w:pPr>
        <w:pStyle w:val="EndNoteBibliography"/>
        <w:ind w:left="720" w:hanging="720"/>
      </w:pPr>
      <w:r>
        <w:t>[</w:t>
      </w:r>
      <w:r>
        <w:rPr>
          <w:rFonts w:hint="eastAsia"/>
        </w:rPr>
        <w:t>23</w:t>
      </w:r>
      <w:r>
        <w:t>]</w:t>
      </w:r>
      <w:r>
        <w:tab/>
      </w:r>
      <w:r w:rsidRPr="00A271E8">
        <w:t xml:space="preserve">S. Han, C. Qubo, and H. Meng, "Parameter selection in SVM with RBF kernel function," in </w:t>
      </w:r>
      <w:r w:rsidRPr="00A271E8">
        <w:rPr>
          <w:i/>
        </w:rPr>
        <w:t>World Automation Congress 2012</w:t>
      </w:r>
      <w:r w:rsidRPr="00A271E8">
        <w:t>, 2012, pp. 1-4: IEEE.</w:t>
      </w:r>
    </w:p>
    <w:p w:rsidR="008C316B" w:rsidRDefault="00576175" w:rsidP="008C316B">
      <w:pPr>
        <w:pStyle w:val="EndNoteBibliography"/>
        <w:ind w:left="720" w:hanging="720"/>
      </w:pPr>
      <w:bookmarkStart w:id="364" w:name="_Hlk108980197"/>
      <w:bookmarkEnd w:id="361"/>
      <w:r>
        <w:rPr>
          <w:rFonts w:hint="eastAsia"/>
        </w:rPr>
        <w:t>[24]</w:t>
      </w:r>
      <w:r>
        <w:tab/>
      </w:r>
      <w:r w:rsidR="00623464" w:rsidRPr="00623464">
        <w:t>F. A. Nadhifatul Aini, A. Zatnika Purwalaksana and I. P. Manalu, "Object Detection of Surgical Instruments for Assistant Robot Surgeon using KNN," </w:t>
      </w:r>
      <w:r w:rsidR="00623464" w:rsidRPr="00623464">
        <w:rPr>
          <w:i/>
          <w:iCs/>
        </w:rPr>
        <w:t>2019 International Conference on Advanced Mechatronics, Intelligent Manufacture and Industrial Automation (ICAMIMIA)</w:t>
      </w:r>
      <w:r w:rsidR="00623464" w:rsidRPr="00623464">
        <w:t>, 2019, pp. 37-40, doi: 10.1109/ICAMIMIA47173.2019.9223375.</w:t>
      </w:r>
    </w:p>
    <w:p w:rsidR="007E1F89" w:rsidRDefault="007E1F89" w:rsidP="008C316B">
      <w:pPr>
        <w:pStyle w:val="EndNoteBibliography"/>
        <w:ind w:left="720" w:hanging="720"/>
        <w:rPr>
          <w:rFonts w:ascii="Arial" w:hAnsi="Arial" w:cs="Arial"/>
          <w:color w:val="333333"/>
          <w:sz w:val="20"/>
          <w:szCs w:val="20"/>
          <w:shd w:val="clear" w:color="auto" w:fill="FFFFFF"/>
        </w:rPr>
      </w:pPr>
      <w:r>
        <w:rPr>
          <w:rFonts w:hint="eastAsia"/>
        </w:rPr>
        <w:t>[25]</w:t>
      </w:r>
      <w:r>
        <w:tab/>
      </w:r>
      <w:r>
        <w:rPr>
          <w:rFonts w:ascii="Arial" w:hAnsi="Arial" w:cs="Arial"/>
          <w:color w:val="333333"/>
          <w:sz w:val="20"/>
          <w:szCs w:val="20"/>
          <w:shd w:val="clear" w:color="auto" w:fill="FFFFFF"/>
        </w:rPr>
        <w:t>A. R. Lubis, S. Prayudani, Al-Khowarizmi, Y. Y. Lase and Y. Fatmi, "Similarity Normalized Euclidean Distance on KNN Method to Classify Image of Skin Cancer," </w:t>
      </w:r>
      <w:r>
        <w:rPr>
          <w:rStyle w:val="ac"/>
          <w:rFonts w:ascii="Arial" w:hAnsi="Arial" w:cs="Arial"/>
          <w:color w:val="333333"/>
          <w:sz w:val="20"/>
          <w:szCs w:val="20"/>
          <w:shd w:val="clear" w:color="auto" w:fill="FFFFFF"/>
        </w:rPr>
        <w:t>2021 4th International Seminar on Research of Information Technology and Intelligent Systems (ISRITI)</w:t>
      </w:r>
      <w:r>
        <w:rPr>
          <w:rFonts w:ascii="Arial" w:hAnsi="Arial" w:cs="Arial"/>
          <w:color w:val="333333"/>
          <w:sz w:val="20"/>
          <w:szCs w:val="20"/>
          <w:shd w:val="clear" w:color="auto" w:fill="FFFFFF"/>
        </w:rPr>
        <w:t>, 2021, pp. 68-73, doi: 10.1109/ISRITI54043.2021.9702826.</w:t>
      </w:r>
    </w:p>
    <w:p w:rsidR="002E1984" w:rsidRDefault="002E1984" w:rsidP="008C316B">
      <w:pPr>
        <w:pStyle w:val="EndNoteBibliography"/>
        <w:ind w:left="720" w:hanging="720"/>
      </w:pPr>
      <w:r>
        <w:rPr>
          <w:rFonts w:hint="eastAsia"/>
          <w:color w:val="FF0000"/>
        </w:rPr>
        <w:t>[</w:t>
      </w:r>
      <w:r>
        <w:rPr>
          <w:color w:val="FF0000"/>
        </w:rPr>
        <w:t xml:space="preserve">a] </w:t>
      </w:r>
      <w:r>
        <w:t>Katz JN, Zimmerman ZE, Mass H, Makhni MC. Diagnosis and Management of Lumbar Spinal Stenosis: A Review. JAMA. 2022;327(17):1688–1699. doi:10.1001/jama.2022.5921</w:t>
      </w:r>
    </w:p>
    <w:p w:rsidR="002E1984" w:rsidRDefault="002E1984" w:rsidP="002E1984">
      <w:pPr>
        <w:pStyle w:val="EndNoteBibliography"/>
        <w:ind w:left="720" w:hanging="720"/>
      </w:pPr>
      <w:r>
        <w:rPr>
          <w:rFonts w:hint="eastAsia"/>
        </w:rPr>
        <w:t>[</w:t>
      </w:r>
      <w:r>
        <w:t>b]</w:t>
      </w:r>
      <w:r w:rsidRPr="002E1984">
        <w:rPr>
          <w:rFonts w:ascii="Calibri" w:hAnsi="Calibri" w:cs="Calibri"/>
          <w:b/>
          <w:bCs/>
          <w:color w:val="FFFFFF" w:themeColor="background1"/>
          <w:kern w:val="24"/>
          <w:sz w:val="36"/>
          <w:szCs w:val="36"/>
        </w:rPr>
        <w:t xml:space="preserve"> </w:t>
      </w:r>
      <w:r w:rsidRPr="002E1984">
        <w:rPr>
          <w:b/>
          <w:bCs/>
        </w:rPr>
        <w:t>Deyo RA, Gray DT, Kreuter W, Mirza S, Martin BI: United States trends in lumbar fusion surgery for degenerative conditions. </w:t>
      </w:r>
      <w:r w:rsidRPr="002E1984">
        <w:rPr>
          <w:b/>
          <w:bCs/>
          <w:i/>
          <w:iCs/>
        </w:rPr>
        <w:t>Spine</w:t>
      </w:r>
      <w:r w:rsidRPr="002E1984">
        <w:rPr>
          <w:b/>
          <w:bCs/>
        </w:rPr>
        <w:t> 2005;30:1441-</w:t>
      </w:r>
      <w:r w:rsidRPr="002E1984">
        <w:rPr>
          <w:b/>
          <w:bCs/>
        </w:rPr>
        <w:softHyphen/>
        <w:t>1445.</w:t>
      </w:r>
    </w:p>
    <w:p w:rsidR="002E1984" w:rsidRDefault="002E1984" w:rsidP="002E1984">
      <w:pPr>
        <w:pStyle w:val="EndNoteBibliography"/>
        <w:ind w:left="720" w:hanging="720"/>
      </w:pPr>
      <w:r>
        <w:t xml:space="preserve">[c] </w:t>
      </w:r>
      <w:r w:rsidRPr="002E1984">
        <w:rPr>
          <w:b/>
          <w:bCs/>
        </w:rPr>
        <w:t>Kalichman L, Cole R, Kim DH, et al: Spinal stenosis prevalence and association with symptoms: The Framingham Study. </w:t>
      </w:r>
      <w:r w:rsidRPr="002E1984">
        <w:rPr>
          <w:b/>
          <w:bCs/>
          <w:i/>
          <w:iCs/>
        </w:rPr>
        <w:t>Spine J</w:t>
      </w:r>
      <w:r w:rsidRPr="002E1984">
        <w:rPr>
          <w:b/>
          <w:bCs/>
        </w:rPr>
        <w:t> 2009;9(7):545-</w:t>
      </w:r>
      <w:r w:rsidRPr="002E1984">
        <w:rPr>
          <w:b/>
          <w:bCs/>
        </w:rPr>
        <w:softHyphen/>
        <w:t>550</w:t>
      </w:r>
    </w:p>
    <w:p w:rsidR="002E1984" w:rsidRPr="008C316B" w:rsidRDefault="002E1984" w:rsidP="008C316B">
      <w:pPr>
        <w:pStyle w:val="EndNoteBibliography"/>
        <w:ind w:left="720" w:hanging="720"/>
      </w:pPr>
      <w:bookmarkStart w:id="365" w:name="_GoBack"/>
      <w:bookmarkEnd w:id="364"/>
      <w:bookmarkEnd w:id="365"/>
    </w:p>
    <w:sectPr w:rsidR="002E1984" w:rsidRPr="008C316B" w:rsidSect="003D74F1">
      <w:headerReference w:type="even" r:id="rId52"/>
      <w:headerReference w:type="default" r:id="rId53"/>
      <w:footerReference w:type="default" r:id="rId54"/>
      <w:headerReference w:type="first" r:id="rId55"/>
      <w:pgSz w:w="11906" w:h="16838"/>
      <w:pgMar w:top="1701" w:right="1701" w:bottom="1701" w:left="1701" w:header="851" w:footer="56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856" w:rsidRDefault="00CE2856" w:rsidP="000A0EC0">
      <w:r>
        <w:separator/>
      </w:r>
    </w:p>
  </w:endnote>
  <w:endnote w:type="continuationSeparator" w:id="0">
    <w:p w:rsidR="00CE2856" w:rsidRDefault="00CE2856" w:rsidP="000A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321" w:rsidRDefault="00F64321">
    <w:pPr>
      <w:pStyle w:val="af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321" w:rsidRDefault="00F64321">
    <w:pPr>
      <w:pStyle w:val="afc"/>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15C" w:rsidRPr="00252DD0" w:rsidRDefault="0084215C" w:rsidP="00881E66">
    <w:pPr>
      <w:pStyle w:val="afc"/>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443613"/>
      <w:docPartObj>
        <w:docPartGallery w:val="Page Numbers (Bottom of Page)"/>
        <w:docPartUnique/>
      </w:docPartObj>
    </w:sdtPr>
    <w:sdtEndPr/>
    <w:sdtContent>
      <w:p w:rsidR="0084215C" w:rsidRDefault="00706515">
        <w:pPr>
          <w:pStyle w:val="afc"/>
          <w:jc w:val="center"/>
        </w:pPr>
        <w:r>
          <w:fldChar w:fldCharType="begin"/>
        </w:r>
        <w:r w:rsidR="0084215C">
          <w:instrText>PAGE   \* MERGEFORMAT</w:instrText>
        </w:r>
        <w:r>
          <w:fldChar w:fldCharType="separate"/>
        </w:r>
        <w:r w:rsidR="00812664" w:rsidRPr="00812664">
          <w:rPr>
            <w:noProof/>
            <w:lang w:val="zh-TW"/>
          </w:rPr>
          <w:t>vi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951728"/>
      <w:docPartObj>
        <w:docPartGallery w:val="Page Numbers (Bottom of Page)"/>
        <w:docPartUnique/>
      </w:docPartObj>
    </w:sdtPr>
    <w:sdtEndPr/>
    <w:sdtContent>
      <w:p w:rsidR="0084215C" w:rsidRDefault="00706515">
        <w:pPr>
          <w:pStyle w:val="afc"/>
          <w:jc w:val="center"/>
        </w:pPr>
        <w:r>
          <w:fldChar w:fldCharType="begin"/>
        </w:r>
        <w:r w:rsidR="0084215C">
          <w:instrText>PAGE   \* MERGEFORMAT</w:instrText>
        </w:r>
        <w:r>
          <w:fldChar w:fldCharType="separate"/>
        </w:r>
        <w:r w:rsidR="00812664" w:rsidRPr="00812664">
          <w:rPr>
            <w:noProof/>
            <w:lang w:val="zh-TW"/>
          </w:rPr>
          <w:t>14</w:t>
        </w:r>
        <w:r>
          <w:fldChar w:fldCharType="end"/>
        </w:r>
      </w:p>
    </w:sdtContent>
  </w:sdt>
  <w:p w:rsidR="0084215C" w:rsidRPr="00B45BDA" w:rsidRDefault="0084215C" w:rsidP="003D74F1">
    <w:pPr>
      <w:pStyle w:val="af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856" w:rsidRDefault="00CE2856" w:rsidP="000A0EC0">
      <w:r>
        <w:separator/>
      </w:r>
    </w:p>
  </w:footnote>
  <w:footnote w:type="continuationSeparator" w:id="0">
    <w:p w:rsidR="00CE2856" w:rsidRDefault="00CE2856" w:rsidP="000A0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15C" w:rsidRDefault="00CE2856" w:rsidP="00642B8B">
    <w:pPr>
      <w:pStyle w:val="af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5954" o:spid="_x0000_s2118" type="#_x0000_t75" style="position:absolute;margin-left:0;margin-top:0;width:153.75pt;height:153.75pt;z-index:-251657216;mso-position-horizontal:center;mso-position-horizontal-relative:margin;mso-position-vertical:center;mso-position-vertical-relative:margin" o:allowincell="f">
          <v:imagedata r:id="rId1" o:title="論文浮水印(YUNTECH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321" w:rsidRDefault="00F64321">
    <w:pPr>
      <w:pStyle w:val="af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321" w:rsidRDefault="00F64321">
    <w:pPr>
      <w:pStyle w:val="afa"/>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15C" w:rsidRDefault="00CE2856">
    <w:pPr>
      <w:pStyle w:val="af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5957" o:spid="_x0000_s2121" type="#_x0000_t75" style="position:absolute;margin-left:0;margin-top:0;width:153.75pt;height:153.75pt;z-index:-251654144;mso-position-horizontal:center;mso-position-horizontal-relative:margin;mso-position-vertical:center;mso-position-vertical-relative:margin" o:allowincell="f">
          <v:imagedata r:id="rId1" o:title="論文浮水印(YUNTECH Watermark)"/>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039778"/>
      <w:docPartObj>
        <w:docPartGallery w:val="Watermarks"/>
        <w:docPartUnique/>
      </w:docPartObj>
    </w:sdtPr>
    <w:sdtEndPr/>
    <w:sdtContent>
      <w:p w:rsidR="0084215C" w:rsidRDefault="00CE2856">
        <w:pPr>
          <w:pStyle w:val="af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5958" o:spid="_x0000_s2122" type="#_x0000_t75" style="position:absolute;margin-left:0;margin-top:0;width:153.75pt;height:153.75pt;z-index:-251653120;mso-position-horizontal:center;mso-position-horizontal-relative:margin;mso-position-vertical:center;mso-position-vertical-relative:margin" o:allowincell="f">
              <v:imagedata r:id="rId1" o:title="論文浮水印(YUNTECH Watermark)"/>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15C" w:rsidRDefault="00CE2856">
    <w:pPr>
      <w:pStyle w:val="af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5956" o:spid="_x0000_s2120" type="#_x0000_t75" style="position:absolute;margin-left:0;margin-top:0;width:153.75pt;height:153.75pt;z-index:-251655168;mso-position-horizontal:center;mso-position-horizontal-relative:margin;mso-position-vertical:center;mso-position-vertical-relative:margin" o:allowincell="f">
          <v:imagedata r:id="rId1" o:title="論文浮水印(YUNTECH Watermark)"/>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15C" w:rsidRDefault="00CE2856">
    <w:pPr>
      <w:pStyle w:val="af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5960" o:spid="_x0000_s2124" type="#_x0000_t75" style="position:absolute;margin-left:0;margin-top:0;width:153.75pt;height:153.75pt;z-index:-251651072;mso-position-horizontal:center;mso-position-horizontal-relative:margin;mso-position-vertical:center;mso-position-vertical-relative:margin" o:allowincell="f">
          <v:imagedata r:id="rId1" o:title="論文浮水印(YUNTECH Watermark)"/>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15C" w:rsidRDefault="00CE2856">
    <w:pPr>
      <w:pStyle w:val="af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5961" o:spid="_x0000_s2125" type="#_x0000_t75" style="position:absolute;margin-left:0;margin-top:0;width:153.75pt;height:153.75pt;z-index:-251650048;mso-position-horizontal:center;mso-position-horizontal-relative:margin;mso-position-vertical:center;mso-position-vertical-relative:margin" o:allowincell="f">
          <v:imagedata r:id="rId1" o:title="論文浮水印(YUNTECH Watermark)"/>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15C" w:rsidRDefault="00CE2856">
    <w:pPr>
      <w:pStyle w:val="af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5959" o:spid="_x0000_s2123" type="#_x0000_t75" style="position:absolute;margin-left:0;margin-top:0;width:153.75pt;height:153.75pt;z-index:-251652096;mso-position-horizontal:center;mso-position-horizontal-relative:margin;mso-position-vertical:center;mso-position-vertical-relative:margin" o:allowincell="f">
          <v:imagedata r:id="rId1" o:title="論文浮水印(YUNTECH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1F3"/>
    <w:multiLevelType w:val="hybridMultilevel"/>
    <w:tmpl w:val="A68A8D58"/>
    <w:lvl w:ilvl="0" w:tplc="832EEDF0">
      <w:start w:val="1"/>
      <w:numFmt w:val="decimal"/>
      <w:lvlText w:val="%1.1.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862981"/>
    <w:multiLevelType w:val="hybridMultilevel"/>
    <w:tmpl w:val="CB10B86E"/>
    <w:lvl w:ilvl="0" w:tplc="09D0C78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58190E"/>
    <w:multiLevelType w:val="hybridMultilevel"/>
    <w:tmpl w:val="7F541C4E"/>
    <w:lvl w:ilvl="0" w:tplc="094AAB0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4A54199"/>
    <w:multiLevelType w:val="hybridMultilevel"/>
    <w:tmpl w:val="D7765D26"/>
    <w:lvl w:ilvl="0" w:tplc="B5C2627E">
      <w:start w:val="1"/>
      <w:numFmt w:val="decimal"/>
      <w:lvlText w:val="%1)"/>
      <w:lvlJc w:val="left"/>
      <w:pPr>
        <w:ind w:left="720" w:hanging="360"/>
      </w:pPr>
      <w:rPr>
        <w:rFonts w:ascii="Times New Roman" w:eastAsia="標楷體" w:hAnsi="Times New Roman" w:hint="default"/>
        <w:color w:val="auto"/>
        <w:u w:val="single"/>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A86452A"/>
    <w:multiLevelType w:val="hybridMultilevel"/>
    <w:tmpl w:val="28F4824A"/>
    <w:lvl w:ilvl="0" w:tplc="F5EC1182">
      <w:start w:val="1"/>
      <w:numFmt w:val="bullet"/>
      <w:lvlText w:val="•"/>
      <w:lvlJc w:val="left"/>
      <w:pPr>
        <w:tabs>
          <w:tab w:val="num" w:pos="720"/>
        </w:tabs>
        <w:ind w:left="720" w:hanging="360"/>
      </w:pPr>
      <w:rPr>
        <w:rFonts w:ascii="Arial" w:hAnsi="Arial" w:hint="default"/>
      </w:rPr>
    </w:lvl>
    <w:lvl w:ilvl="1" w:tplc="FEE8CC20" w:tentative="1">
      <w:start w:val="1"/>
      <w:numFmt w:val="bullet"/>
      <w:lvlText w:val="•"/>
      <w:lvlJc w:val="left"/>
      <w:pPr>
        <w:tabs>
          <w:tab w:val="num" w:pos="1440"/>
        </w:tabs>
        <w:ind w:left="1440" w:hanging="360"/>
      </w:pPr>
      <w:rPr>
        <w:rFonts w:ascii="Arial" w:hAnsi="Arial" w:hint="default"/>
      </w:rPr>
    </w:lvl>
    <w:lvl w:ilvl="2" w:tplc="9612BF16" w:tentative="1">
      <w:start w:val="1"/>
      <w:numFmt w:val="bullet"/>
      <w:lvlText w:val="•"/>
      <w:lvlJc w:val="left"/>
      <w:pPr>
        <w:tabs>
          <w:tab w:val="num" w:pos="2160"/>
        </w:tabs>
        <w:ind w:left="2160" w:hanging="360"/>
      </w:pPr>
      <w:rPr>
        <w:rFonts w:ascii="Arial" w:hAnsi="Arial" w:hint="default"/>
      </w:rPr>
    </w:lvl>
    <w:lvl w:ilvl="3" w:tplc="4FD4EED8" w:tentative="1">
      <w:start w:val="1"/>
      <w:numFmt w:val="bullet"/>
      <w:lvlText w:val="•"/>
      <w:lvlJc w:val="left"/>
      <w:pPr>
        <w:tabs>
          <w:tab w:val="num" w:pos="2880"/>
        </w:tabs>
        <w:ind w:left="2880" w:hanging="360"/>
      </w:pPr>
      <w:rPr>
        <w:rFonts w:ascii="Arial" w:hAnsi="Arial" w:hint="default"/>
      </w:rPr>
    </w:lvl>
    <w:lvl w:ilvl="4" w:tplc="72CEBA24" w:tentative="1">
      <w:start w:val="1"/>
      <w:numFmt w:val="bullet"/>
      <w:lvlText w:val="•"/>
      <w:lvlJc w:val="left"/>
      <w:pPr>
        <w:tabs>
          <w:tab w:val="num" w:pos="3600"/>
        </w:tabs>
        <w:ind w:left="3600" w:hanging="360"/>
      </w:pPr>
      <w:rPr>
        <w:rFonts w:ascii="Arial" w:hAnsi="Arial" w:hint="default"/>
      </w:rPr>
    </w:lvl>
    <w:lvl w:ilvl="5" w:tplc="A438956E" w:tentative="1">
      <w:start w:val="1"/>
      <w:numFmt w:val="bullet"/>
      <w:lvlText w:val="•"/>
      <w:lvlJc w:val="left"/>
      <w:pPr>
        <w:tabs>
          <w:tab w:val="num" w:pos="4320"/>
        </w:tabs>
        <w:ind w:left="4320" w:hanging="360"/>
      </w:pPr>
      <w:rPr>
        <w:rFonts w:ascii="Arial" w:hAnsi="Arial" w:hint="default"/>
      </w:rPr>
    </w:lvl>
    <w:lvl w:ilvl="6" w:tplc="1A72F232" w:tentative="1">
      <w:start w:val="1"/>
      <w:numFmt w:val="bullet"/>
      <w:lvlText w:val="•"/>
      <w:lvlJc w:val="left"/>
      <w:pPr>
        <w:tabs>
          <w:tab w:val="num" w:pos="5040"/>
        </w:tabs>
        <w:ind w:left="5040" w:hanging="360"/>
      </w:pPr>
      <w:rPr>
        <w:rFonts w:ascii="Arial" w:hAnsi="Arial" w:hint="default"/>
      </w:rPr>
    </w:lvl>
    <w:lvl w:ilvl="7" w:tplc="0868CDDC" w:tentative="1">
      <w:start w:val="1"/>
      <w:numFmt w:val="bullet"/>
      <w:lvlText w:val="•"/>
      <w:lvlJc w:val="left"/>
      <w:pPr>
        <w:tabs>
          <w:tab w:val="num" w:pos="5760"/>
        </w:tabs>
        <w:ind w:left="5760" w:hanging="360"/>
      </w:pPr>
      <w:rPr>
        <w:rFonts w:ascii="Arial" w:hAnsi="Arial" w:hint="default"/>
      </w:rPr>
    </w:lvl>
    <w:lvl w:ilvl="8" w:tplc="2FB470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565E47"/>
    <w:multiLevelType w:val="multilevel"/>
    <w:tmpl w:val="51CC5098"/>
    <w:lvl w:ilvl="0">
      <w:start w:val="1"/>
      <w:numFmt w:val="decimal"/>
      <w:lvlText w:val="%1."/>
      <w:lvlJc w:val="left"/>
      <w:pPr>
        <w:ind w:left="425" w:hanging="425"/>
      </w:pPr>
      <w:rPr>
        <w:rFonts w:hint="eastAsia"/>
        <w:sz w:val="32"/>
      </w:rPr>
    </w:lvl>
    <w:lvl w:ilvl="1">
      <w:start w:val="1"/>
      <w:numFmt w:val="decimal"/>
      <w:lvlText w:val="%1.%2"/>
      <w:lvlJc w:val="left"/>
      <w:pPr>
        <w:ind w:left="1134" w:hanging="567"/>
      </w:pPr>
      <w:rPr>
        <w:rFonts w:hint="eastAsia"/>
        <w:sz w:val="28"/>
      </w:rPr>
    </w:lvl>
    <w:lvl w:ilvl="2">
      <w:start w:val="1"/>
      <w:numFmt w:val="decimal"/>
      <w:lvlText w:val="%1.%2.%3"/>
      <w:lvlJc w:val="left"/>
      <w:pPr>
        <w:ind w:left="1418" w:hanging="567"/>
      </w:pPr>
      <w:rPr>
        <w:rFonts w:hint="eastAsia"/>
        <w:b/>
        <w:sz w:val="28"/>
        <w:szCs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B591F5F"/>
    <w:multiLevelType w:val="hybridMultilevel"/>
    <w:tmpl w:val="1C16F5D6"/>
    <w:lvl w:ilvl="0" w:tplc="147C2B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F783C7D"/>
    <w:multiLevelType w:val="hybridMultilevel"/>
    <w:tmpl w:val="4568163E"/>
    <w:lvl w:ilvl="0" w:tplc="5B80AD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FF77E5"/>
    <w:multiLevelType w:val="hybridMultilevel"/>
    <w:tmpl w:val="968E66E6"/>
    <w:lvl w:ilvl="0" w:tplc="1376F674">
      <w:start w:val="1"/>
      <w:numFmt w:val="bullet"/>
      <w:lvlText w:val="•"/>
      <w:lvlJc w:val="left"/>
      <w:pPr>
        <w:tabs>
          <w:tab w:val="num" w:pos="720"/>
        </w:tabs>
        <w:ind w:left="720" w:hanging="360"/>
      </w:pPr>
      <w:rPr>
        <w:rFonts w:ascii="Arial" w:hAnsi="Arial" w:hint="default"/>
      </w:rPr>
    </w:lvl>
    <w:lvl w:ilvl="1" w:tplc="6EBEC6D8" w:tentative="1">
      <w:start w:val="1"/>
      <w:numFmt w:val="bullet"/>
      <w:lvlText w:val="•"/>
      <w:lvlJc w:val="left"/>
      <w:pPr>
        <w:tabs>
          <w:tab w:val="num" w:pos="1440"/>
        </w:tabs>
        <w:ind w:left="1440" w:hanging="360"/>
      </w:pPr>
      <w:rPr>
        <w:rFonts w:ascii="Arial" w:hAnsi="Arial" w:hint="default"/>
      </w:rPr>
    </w:lvl>
    <w:lvl w:ilvl="2" w:tplc="E0C8E2F6" w:tentative="1">
      <w:start w:val="1"/>
      <w:numFmt w:val="bullet"/>
      <w:lvlText w:val="•"/>
      <w:lvlJc w:val="left"/>
      <w:pPr>
        <w:tabs>
          <w:tab w:val="num" w:pos="2160"/>
        </w:tabs>
        <w:ind w:left="2160" w:hanging="360"/>
      </w:pPr>
      <w:rPr>
        <w:rFonts w:ascii="Arial" w:hAnsi="Arial" w:hint="default"/>
      </w:rPr>
    </w:lvl>
    <w:lvl w:ilvl="3" w:tplc="A59CCB82" w:tentative="1">
      <w:start w:val="1"/>
      <w:numFmt w:val="bullet"/>
      <w:lvlText w:val="•"/>
      <w:lvlJc w:val="left"/>
      <w:pPr>
        <w:tabs>
          <w:tab w:val="num" w:pos="2880"/>
        </w:tabs>
        <w:ind w:left="2880" w:hanging="360"/>
      </w:pPr>
      <w:rPr>
        <w:rFonts w:ascii="Arial" w:hAnsi="Arial" w:hint="default"/>
      </w:rPr>
    </w:lvl>
    <w:lvl w:ilvl="4" w:tplc="BBC4E6FC" w:tentative="1">
      <w:start w:val="1"/>
      <w:numFmt w:val="bullet"/>
      <w:lvlText w:val="•"/>
      <w:lvlJc w:val="left"/>
      <w:pPr>
        <w:tabs>
          <w:tab w:val="num" w:pos="3600"/>
        </w:tabs>
        <w:ind w:left="3600" w:hanging="360"/>
      </w:pPr>
      <w:rPr>
        <w:rFonts w:ascii="Arial" w:hAnsi="Arial" w:hint="default"/>
      </w:rPr>
    </w:lvl>
    <w:lvl w:ilvl="5" w:tplc="FF1A2852" w:tentative="1">
      <w:start w:val="1"/>
      <w:numFmt w:val="bullet"/>
      <w:lvlText w:val="•"/>
      <w:lvlJc w:val="left"/>
      <w:pPr>
        <w:tabs>
          <w:tab w:val="num" w:pos="4320"/>
        </w:tabs>
        <w:ind w:left="4320" w:hanging="360"/>
      </w:pPr>
      <w:rPr>
        <w:rFonts w:ascii="Arial" w:hAnsi="Arial" w:hint="default"/>
      </w:rPr>
    </w:lvl>
    <w:lvl w:ilvl="6" w:tplc="4C36290E" w:tentative="1">
      <w:start w:val="1"/>
      <w:numFmt w:val="bullet"/>
      <w:lvlText w:val="•"/>
      <w:lvlJc w:val="left"/>
      <w:pPr>
        <w:tabs>
          <w:tab w:val="num" w:pos="5040"/>
        </w:tabs>
        <w:ind w:left="5040" w:hanging="360"/>
      </w:pPr>
      <w:rPr>
        <w:rFonts w:ascii="Arial" w:hAnsi="Arial" w:hint="default"/>
      </w:rPr>
    </w:lvl>
    <w:lvl w:ilvl="7" w:tplc="76168EFE" w:tentative="1">
      <w:start w:val="1"/>
      <w:numFmt w:val="bullet"/>
      <w:lvlText w:val="•"/>
      <w:lvlJc w:val="left"/>
      <w:pPr>
        <w:tabs>
          <w:tab w:val="num" w:pos="5760"/>
        </w:tabs>
        <w:ind w:left="5760" w:hanging="360"/>
      </w:pPr>
      <w:rPr>
        <w:rFonts w:ascii="Arial" w:hAnsi="Arial" w:hint="default"/>
      </w:rPr>
    </w:lvl>
    <w:lvl w:ilvl="8" w:tplc="2BF48F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C8512C"/>
    <w:multiLevelType w:val="hybridMultilevel"/>
    <w:tmpl w:val="27623D22"/>
    <w:lvl w:ilvl="0" w:tplc="C3FC4FAC">
      <w:start w:val="1"/>
      <w:numFmt w:val="decimal"/>
      <w:lvlText w:val="%1."/>
      <w:lvlJc w:val="left"/>
      <w:pPr>
        <w:ind w:left="962" w:hanging="480"/>
      </w:pPr>
      <w:rPr>
        <w:rFonts w:asciiTheme="minorEastAsia" w:eastAsiaTheme="minorEastAsia" w:hAnsiTheme="minor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41383B1E"/>
    <w:multiLevelType w:val="hybridMultilevel"/>
    <w:tmpl w:val="242645AA"/>
    <w:lvl w:ilvl="0" w:tplc="FFFFFFFF">
      <w:start w:val="1"/>
      <w:numFmt w:val="decimal"/>
      <w:lvlText w:val="%1)."/>
      <w:lvlJc w:val="left"/>
      <w:pPr>
        <w:ind w:left="962" w:hanging="480"/>
      </w:pPr>
      <w:rPr>
        <w:rFonts w:hint="eastAsia"/>
      </w:rPr>
    </w:lvl>
    <w:lvl w:ilvl="1" w:tplc="FFFFFFFF" w:tentative="1">
      <w:start w:val="1"/>
      <w:numFmt w:val="ideographTraditional"/>
      <w:lvlText w:val="%2、"/>
      <w:lvlJc w:val="left"/>
      <w:pPr>
        <w:ind w:left="1442" w:hanging="480"/>
      </w:pPr>
    </w:lvl>
    <w:lvl w:ilvl="2" w:tplc="FFFFFFFF" w:tentative="1">
      <w:start w:val="1"/>
      <w:numFmt w:val="lowerRoman"/>
      <w:lvlText w:val="%3."/>
      <w:lvlJc w:val="right"/>
      <w:pPr>
        <w:ind w:left="1922" w:hanging="480"/>
      </w:pPr>
    </w:lvl>
    <w:lvl w:ilvl="3" w:tplc="FFFFFFFF" w:tentative="1">
      <w:start w:val="1"/>
      <w:numFmt w:val="decimal"/>
      <w:lvlText w:val="%4."/>
      <w:lvlJc w:val="left"/>
      <w:pPr>
        <w:ind w:left="2402" w:hanging="480"/>
      </w:pPr>
    </w:lvl>
    <w:lvl w:ilvl="4" w:tplc="FFFFFFFF" w:tentative="1">
      <w:start w:val="1"/>
      <w:numFmt w:val="ideographTraditional"/>
      <w:lvlText w:val="%5、"/>
      <w:lvlJc w:val="left"/>
      <w:pPr>
        <w:ind w:left="2882" w:hanging="480"/>
      </w:pPr>
    </w:lvl>
    <w:lvl w:ilvl="5" w:tplc="FFFFFFFF" w:tentative="1">
      <w:start w:val="1"/>
      <w:numFmt w:val="lowerRoman"/>
      <w:lvlText w:val="%6."/>
      <w:lvlJc w:val="right"/>
      <w:pPr>
        <w:ind w:left="3362" w:hanging="480"/>
      </w:pPr>
    </w:lvl>
    <w:lvl w:ilvl="6" w:tplc="FFFFFFFF" w:tentative="1">
      <w:start w:val="1"/>
      <w:numFmt w:val="decimal"/>
      <w:lvlText w:val="%7."/>
      <w:lvlJc w:val="left"/>
      <w:pPr>
        <w:ind w:left="3842" w:hanging="480"/>
      </w:pPr>
    </w:lvl>
    <w:lvl w:ilvl="7" w:tplc="FFFFFFFF" w:tentative="1">
      <w:start w:val="1"/>
      <w:numFmt w:val="ideographTraditional"/>
      <w:lvlText w:val="%8、"/>
      <w:lvlJc w:val="left"/>
      <w:pPr>
        <w:ind w:left="4322" w:hanging="480"/>
      </w:pPr>
    </w:lvl>
    <w:lvl w:ilvl="8" w:tplc="FFFFFFFF" w:tentative="1">
      <w:start w:val="1"/>
      <w:numFmt w:val="lowerRoman"/>
      <w:lvlText w:val="%9."/>
      <w:lvlJc w:val="right"/>
      <w:pPr>
        <w:ind w:left="4802" w:hanging="480"/>
      </w:pPr>
    </w:lvl>
  </w:abstractNum>
  <w:abstractNum w:abstractNumId="11" w15:restartNumberingAfterBreak="0">
    <w:nsid w:val="43F254E0"/>
    <w:multiLevelType w:val="hybridMultilevel"/>
    <w:tmpl w:val="C2B65E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4BD3CF9"/>
    <w:multiLevelType w:val="hybridMultilevel"/>
    <w:tmpl w:val="09F8C4D0"/>
    <w:lvl w:ilvl="0" w:tplc="6C8A59CA">
      <w:start w:val="1"/>
      <w:numFmt w:val="taiwaneseCountingThousand"/>
      <w:pStyle w:val="1"/>
      <w:lvlText w:val="%1、"/>
      <w:lvlJc w:val="left"/>
      <w:pPr>
        <w:ind w:left="4165" w:hanging="480"/>
      </w:pPr>
      <w:rPr>
        <w:rFonts w:hint="default"/>
      </w:rPr>
    </w:lvl>
    <w:lvl w:ilvl="1" w:tplc="04090019">
      <w:start w:val="1"/>
      <w:numFmt w:val="ideographTraditional"/>
      <w:lvlText w:val="%2、"/>
      <w:lvlJc w:val="left"/>
      <w:pPr>
        <w:ind w:left="4701" w:hanging="480"/>
      </w:pPr>
    </w:lvl>
    <w:lvl w:ilvl="2" w:tplc="0409001B" w:tentative="1">
      <w:start w:val="1"/>
      <w:numFmt w:val="lowerRoman"/>
      <w:lvlText w:val="%3."/>
      <w:lvlJc w:val="right"/>
      <w:pPr>
        <w:ind w:left="5181" w:hanging="480"/>
      </w:pPr>
    </w:lvl>
    <w:lvl w:ilvl="3" w:tplc="0409000F" w:tentative="1">
      <w:start w:val="1"/>
      <w:numFmt w:val="decimal"/>
      <w:lvlText w:val="%4."/>
      <w:lvlJc w:val="left"/>
      <w:pPr>
        <w:ind w:left="5661" w:hanging="480"/>
      </w:pPr>
    </w:lvl>
    <w:lvl w:ilvl="4" w:tplc="04090019" w:tentative="1">
      <w:start w:val="1"/>
      <w:numFmt w:val="ideographTraditional"/>
      <w:lvlText w:val="%5、"/>
      <w:lvlJc w:val="left"/>
      <w:pPr>
        <w:ind w:left="6141" w:hanging="480"/>
      </w:pPr>
    </w:lvl>
    <w:lvl w:ilvl="5" w:tplc="0409001B" w:tentative="1">
      <w:start w:val="1"/>
      <w:numFmt w:val="lowerRoman"/>
      <w:lvlText w:val="%6."/>
      <w:lvlJc w:val="right"/>
      <w:pPr>
        <w:ind w:left="6621" w:hanging="480"/>
      </w:pPr>
    </w:lvl>
    <w:lvl w:ilvl="6" w:tplc="0409000F" w:tentative="1">
      <w:start w:val="1"/>
      <w:numFmt w:val="decimal"/>
      <w:lvlText w:val="%7."/>
      <w:lvlJc w:val="left"/>
      <w:pPr>
        <w:ind w:left="7101" w:hanging="480"/>
      </w:pPr>
    </w:lvl>
    <w:lvl w:ilvl="7" w:tplc="04090019" w:tentative="1">
      <w:start w:val="1"/>
      <w:numFmt w:val="ideographTraditional"/>
      <w:lvlText w:val="%8、"/>
      <w:lvlJc w:val="left"/>
      <w:pPr>
        <w:ind w:left="7581" w:hanging="480"/>
      </w:pPr>
    </w:lvl>
    <w:lvl w:ilvl="8" w:tplc="0409001B" w:tentative="1">
      <w:start w:val="1"/>
      <w:numFmt w:val="lowerRoman"/>
      <w:lvlText w:val="%9."/>
      <w:lvlJc w:val="right"/>
      <w:pPr>
        <w:ind w:left="8061" w:hanging="480"/>
      </w:pPr>
    </w:lvl>
  </w:abstractNum>
  <w:abstractNum w:abstractNumId="13" w15:restartNumberingAfterBreak="0">
    <w:nsid w:val="5B202984"/>
    <w:multiLevelType w:val="hybridMultilevel"/>
    <w:tmpl w:val="92843A4E"/>
    <w:lvl w:ilvl="0" w:tplc="751E7A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C557479"/>
    <w:multiLevelType w:val="hybridMultilevel"/>
    <w:tmpl w:val="242645AA"/>
    <w:lvl w:ilvl="0" w:tplc="E6FA9F90">
      <w:start w:val="1"/>
      <w:numFmt w:val="decimal"/>
      <w:lvlText w:val="%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659B487E"/>
    <w:multiLevelType w:val="hybridMultilevel"/>
    <w:tmpl w:val="568C9206"/>
    <w:lvl w:ilvl="0" w:tplc="732CEAB4">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682B1435"/>
    <w:multiLevelType w:val="hybridMultilevel"/>
    <w:tmpl w:val="3EACA988"/>
    <w:lvl w:ilvl="0" w:tplc="3C562D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E6019F2"/>
    <w:multiLevelType w:val="multilevel"/>
    <w:tmpl w:val="DBF259D4"/>
    <w:lvl w:ilvl="0">
      <w:start w:val="1"/>
      <w:numFmt w:val="decimal"/>
      <w:lvlText w:val="%1."/>
      <w:lvlJc w:val="left"/>
      <w:pPr>
        <w:ind w:left="425" w:hanging="425"/>
      </w:pPr>
      <w:rPr>
        <w:rFonts w:hint="eastAsia"/>
      </w:rPr>
    </w:lvl>
    <w:lvl w:ilvl="1">
      <w:start w:val="1"/>
      <w:numFmt w:val="decimal"/>
      <w:lvlText w:val="%1.%2"/>
      <w:lvlJc w:val="left"/>
      <w:pPr>
        <w:ind w:left="1134" w:hanging="567"/>
      </w:pPr>
      <w:rPr>
        <w:rFonts w:hint="eastAsia"/>
        <w:sz w:val="28"/>
      </w:rPr>
    </w:lvl>
    <w:lvl w:ilvl="2">
      <w:start w:val="1"/>
      <w:numFmt w:val="decimal"/>
      <w:lvlText w:val="%1.%2.%3"/>
      <w:lvlJc w:val="left"/>
      <w:pPr>
        <w:ind w:left="1418" w:hanging="567"/>
      </w:pPr>
      <w:rPr>
        <w:rFonts w:hint="eastAsia"/>
        <w:b/>
        <w:sz w:val="28"/>
        <w:szCs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44D7AB6"/>
    <w:multiLevelType w:val="hybridMultilevel"/>
    <w:tmpl w:val="CB0E4C80"/>
    <w:lvl w:ilvl="0" w:tplc="34C0FE9E">
      <w:start w:val="1"/>
      <w:numFmt w:val="bullet"/>
      <w:lvlText w:val="•"/>
      <w:lvlJc w:val="left"/>
      <w:pPr>
        <w:tabs>
          <w:tab w:val="num" w:pos="720"/>
        </w:tabs>
        <w:ind w:left="720" w:hanging="360"/>
      </w:pPr>
      <w:rPr>
        <w:rFonts w:ascii="Arial" w:hAnsi="Arial" w:hint="default"/>
      </w:rPr>
    </w:lvl>
    <w:lvl w:ilvl="1" w:tplc="7848EE40" w:tentative="1">
      <w:start w:val="1"/>
      <w:numFmt w:val="bullet"/>
      <w:lvlText w:val="•"/>
      <w:lvlJc w:val="left"/>
      <w:pPr>
        <w:tabs>
          <w:tab w:val="num" w:pos="1440"/>
        </w:tabs>
        <w:ind w:left="1440" w:hanging="360"/>
      </w:pPr>
      <w:rPr>
        <w:rFonts w:ascii="Arial" w:hAnsi="Arial" w:hint="default"/>
      </w:rPr>
    </w:lvl>
    <w:lvl w:ilvl="2" w:tplc="BF5EEC0C" w:tentative="1">
      <w:start w:val="1"/>
      <w:numFmt w:val="bullet"/>
      <w:lvlText w:val="•"/>
      <w:lvlJc w:val="left"/>
      <w:pPr>
        <w:tabs>
          <w:tab w:val="num" w:pos="2160"/>
        </w:tabs>
        <w:ind w:left="2160" w:hanging="360"/>
      </w:pPr>
      <w:rPr>
        <w:rFonts w:ascii="Arial" w:hAnsi="Arial" w:hint="default"/>
      </w:rPr>
    </w:lvl>
    <w:lvl w:ilvl="3" w:tplc="2B7A6772" w:tentative="1">
      <w:start w:val="1"/>
      <w:numFmt w:val="bullet"/>
      <w:lvlText w:val="•"/>
      <w:lvlJc w:val="left"/>
      <w:pPr>
        <w:tabs>
          <w:tab w:val="num" w:pos="2880"/>
        </w:tabs>
        <w:ind w:left="2880" w:hanging="360"/>
      </w:pPr>
      <w:rPr>
        <w:rFonts w:ascii="Arial" w:hAnsi="Arial" w:hint="default"/>
      </w:rPr>
    </w:lvl>
    <w:lvl w:ilvl="4" w:tplc="DF8691A6" w:tentative="1">
      <w:start w:val="1"/>
      <w:numFmt w:val="bullet"/>
      <w:lvlText w:val="•"/>
      <w:lvlJc w:val="left"/>
      <w:pPr>
        <w:tabs>
          <w:tab w:val="num" w:pos="3600"/>
        </w:tabs>
        <w:ind w:left="3600" w:hanging="360"/>
      </w:pPr>
      <w:rPr>
        <w:rFonts w:ascii="Arial" w:hAnsi="Arial" w:hint="default"/>
      </w:rPr>
    </w:lvl>
    <w:lvl w:ilvl="5" w:tplc="0D2E1F2A" w:tentative="1">
      <w:start w:val="1"/>
      <w:numFmt w:val="bullet"/>
      <w:lvlText w:val="•"/>
      <w:lvlJc w:val="left"/>
      <w:pPr>
        <w:tabs>
          <w:tab w:val="num" w:pos="4320"/>
        </w:tabs>
        <w:ind w:left="4320" w:hanging="360"/>
      </w:pPr>
      <w:rPr>
        <w:rFonts w:ascii="Arial" w:hAnsi="Arial" w:hint="default"/>
      </w:rPr>
    </w:lvl>
    <w:lvl w:ilvl="6" w:tplc="F1EC7FCE" w:tentative="1">
      <w:start w:val="1"/>
      <w:numFmt w:val="bullet"/>
      <w:lvlText w:val="•"/>
      <w:lvlJc w:val="left"/>
      <w:pPr>
        <w:tabs>
          <w:tab w:val="num" w:pos="5040"/>
        </w:tabs>
        <w:ind w:left="5040" w:hanging="360"/>
      </w:pPr>
      <w:rPr>
        <w:rFonts w:ascii="Arial" w:hAnsi="Arial" w:hint="default"/>
      </w:rPr>
    </w:lvl>
    <w:lvl w:ilvl="7" w:tplc="A8D6C2E2" w:tentative="1">
      <w:start w:val="1"/>
      <w:numFmt w:val="bullet"/>
      <w:lvlText w:val="•"/>
      <w:lvlJc w:val="left"/>
      <w:pPr>
        <w:tabs>
          <w:tab w:val="num" w:pos="5760"/>
        </w:tabs>
        <w:ind w:left="5760" w:hanging="360"/>
      </w:pPr>
      <w:rPr>
        <w:rFonts w:ascii="Arial" w:hAnsi="Arial" w:hint="default"/>
      </w:rPr>
    </w:lvl>
    <w:lvl w:ilvl="8" w:tplc="E7B23C8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50465FB"/>
    <w:multiLevelType w:val="hybridMultilevel"/>
    <w:tmpl w:val="EAEAC0E8"/>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7FCA2F65"/>
    <w:multiLevelType w:val="hybridMultilevel"/>
    <w:tmpl w:val="01AC7DDA"/>
    <w:lvl w:ilvl="0" w:tplc="F8C8C30A">
      <w:start w:val="1"/>
      <w:numFmt w:val="decimal"/>
      <w:lvlText w:val="%1."/>
      <w:lvlJc w:val="left"/>
      <w:pPr>
        <w:ind w:left="480" w:hanging="480"/>
      </w:pPr>
      <w:rPr>
        <w:rFonts w:hint="eastAsia"/>
        <w:cap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9"/>
  </w:num>
  <w:num w:numId="3">
    <w:abstractNumId w:val="3"/>
  </w:num>
  <w:num w:numId="4">
    <w:abstractNumId w:val="2"/>
  </w:num>
  <w:num w:numId="5">
    <w:abstractNumId w:val="17"/>
  </w:num>
  <w:num w:numId="6">
    <w:abstractNumId w:val="11"/>
  </w:num>
  <w:num w:numId="7">
    <w:abstractNumId w:val="18"/>
  </w:num>
  <w:num w:numId="8">
    <w:abstractNumId w:val="8"/>
  </w:num>
  <w:num w:numId="9">
    <w:abstractNumId w:val="4"/>
  </w:num>
  <w:num w:numId="10">
    <w:abstractNumId w:val="12"/>
  </w:num>
  <w:num w:numId="11">
    <w:abstractNumId w:val="0"/>
  </w:num>
  <w:num w:numId="12">
    <w:abstractNumId w:val="1"/>
  </w:num>
  <w:num w:numId="13">
    <w:abstractNumId w:val="9"/>
  </w:num>
  <w:num w:numId="14">
    <w:abstractNumId w:val="14"/>
  </w:num>
  <w:num w:numId="15">
    <w:abstractNumId w:val="7"/>
  </w:num>
  <w:num w:numId="16">
    <w:abstractNumId w:val="16"/>
  </w:num>
  <w:num w:numId="17">
    <w:abstractNumId w:val="20"/>
  </w:num>
  <w:num w:numId="18">
    <w:abstractNumId w:val="10"/>
  </w:num>
  <w:num w:numId="19">
    <w:abstractNumId w:val="6"/>
  </w:num>
  <w:num w:numId="20">
    <w:abstractNumId w:val="15"/>
  </w:num>
  <w:num w:numId="21">
    <w:abstractNumId w:val="1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scs0192">
    <w15:presenceInfo w15:providerId="None" w15:userId="cscs0192"/>
  </w15:person>
  <w15:person w15:author="Ruby 張">
    <w15:presenceInfo w15:providerId="Windows Live" w15:userId="45f732f98edb8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characterSpacingControl w:val="doNotCompress"/>
  <w:hdrShapeDefaults>
    <o:shapedefaults v:ext="edit" spidmax="212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pev5008efxs4ezrzkxxv0eaxd9pza992sd&quot;&gt;thesis&lt;record-ids&gt;&lt;item&gt;1&lt;/item&gt;&lt;item&gt;2&lt;/item&gt;&lt;item&gt;3&lt;/item&gt;&lt;item&gt;4&lt;/item&gt;&lt;item&gt;5&lt;/item&gt;&lt;item&gt;9&lt;/item&gt;&lt;item&gt;12&lt;/item&gt;&lt;item&gt;14&lt;/item&gt;&lt;item&gt;16&lt;/item&gt;&lt;item&gt;18&lt;/item&gt;&lt;item&gt;21&lt;/item&gt;&lt;item&gt;22&lt;/item&gt;&lt;item&gt;26&lt;/item&gt;&lt;item&gt;28&lt;/item&gt;&lt;item&gt;29&lt;/item&gt;&lt;/record-ids&gt;&lt;/item&gt;&lt;/Libraries&gt;"/>
  </w:docVars>
  <w:rsids>
    <w:rsidRoot w:val="001A7F6B"/>
    <w:rsid w:val="000003B6"/>
    <w:rsid w:val="0000162E"/>
    <w:rsid w:val="00003F76"/>
    <w:rsid w:val="000041B0"/>
    <w:rsid w:val="000054B7"/>
    <w:rsid w:val="00005D2D"/>
    <w:rsid w:val="0000627E"/>
    <w:rsid w:val="00007A14"/>
    <w:rsid w:val="00007E5E"/>
    <w:rsid w:val="00011C95"/>
    <w:rsid w:val="000126F8"/>
    <w:rsid w:val="00015470"/>
    <w:rsid w:val="000156A9"/>
    <w:rsid w:val="00016C01"/>
    <w:rsid w:val="00017AA7"/>
    <w:rsid w:val="00017E43"/>
    <w:rsid w:val="00020F82"/>
    <w:rsid w:val="0002164C"/>
    <w:rsid w:val="000229E1"/>
    <w:rsid w:val="000255A8"/>
    <w:rsid w:val="00026982"/>
    <w:rsid w:val="0003058A"/>
    <w:rsid w:val="00030757"/>
    <w:rsid w:val="00031A8F"/>
    <w:rsid w:val="00031C00"/>
    <w:rsid w:val="0003281E"/>
    <w:rsid w:val="0003319D"/>
    <w:rsid w:val="00033282"/>
    <w:rsid w:val="00033CAF"/>
    <w:rsid w:val="00036BE8"/>
    <w:rsid w:val="00037615"/>
    <w:rsid w:val="00042342"/>
    <w:rsid w:val="000424D8"/>
    <w:rsid w:val="00042BE5"/>
    <w:rsid w:val="000430D9"/>
    <w:rsid w:val="0004337E"/>
    <w:rsid w:val="00043719"/>
    <w:rsid w:val="00043E10"/>
    <w:rsid w:val="000449F5"/>
    <w:rsid w:val="0004710A"/>
    <w:rsid w:val="000504E2"/>
    <w:rsid w:val="00051436"/>
    <w:rsid w:val="00051CE2"/>
    <w:rsid w:val="00054FAE"/>
    <w:rsid w:val="000568DB"/>
    <w:rsid w:val="00056D51"/>
    <w:rsid w:val="0006004B"/>
    <w:rsid w:val="00062EC1"/>
    <w:rsid w:val="00063745"/>
    <w:rsid w:val="000637AF"/>
    <w:rsid w:val="0006552E"/>
    <w:rsid w:val="000658B5"/>
    <w:rsid w:val="0006654E"/>
    <w:rsid w:val="00066900"/>
    <w:rsid w:val="00066C1F"/>
    <w:rsid w:val="00072242"/>
    <w:rsid w:val="00072494"/>
    <w:rsid w:val="00072C20"/>
    <w:rsid w:val="00072F53"/>
    <w:rsid w:val="000732C8"/>
    <w:rsid w:val="0007575A"/>
    <w:rsid w:val="000763C2"/>
    <w:rsid w:val="0007773C"/>
    <w:rsid w:val="000807A1"/>
    <w:rsid w:val="00081087"/>
    <w:rsid w:val="000815BC"/>
    <w:rsid w:val="00082560"/>
    <w:rsid w:val="000825D4"/>
    <w:rsid w:val="00082995"/>
    <w:rsid w:val="00083B0A"/>
    <w:rsid w:val="00083B5F"/>
    <w:rsid w:val="000856E6"/>
    <w:rsid w:val="00085CFF"/>
    <w:rsid w:val="00086349"/>
    <w:rsid w:val="00086B08"/>
    <w:rsid w:val="00086FF2"/>
    <w:rsid w:val="00086FF9"/>
    <w:rsid w:val="00093310"/>
    <w:rsid w:val="00094DC0"/>
    <w:rsid w:val="0009643C"/>
    <w:rsid w:val="00097345"/>
    <w:rsid w:val="00097AEC"/>
    <w:rsid w:val="000A0705"/>
    <w:rsid w:val="000A0EC0"/>
    <w:rsid w:val="000A1C1E"/>
    <w:rsid w:val="000A29AE"/>
    <w:rsid w:val="000A2B45"/>
    <w:rsid w:val="000A47B9"/>
    <w:rsid w:val="000A63C3"/>
    <w:rsid w:val="000B1959"/>
    <w:rsid w:val="000B28EA"/>
    <w:rsid w:val="000B4462"/>
    <w:rsid w:val="000B5072"/>
    <w:rsid w:val="000B6A09"/>
    <w:rsid w:val="000B71D0"/>
    <w:rsid w:val="000B731F"/>
    <w:rsid w:val="000C13A9"/>
    <w:rsid w:val="000C2A3D"/>
    <w:rsid w:val="000C2D0C"/>
    <w:rsid w:val="000C34A1"/>
    <w:rsid w:val="000C40A5"/>
    <w:rsid w:val="000C43C4"/>
    <w:rsid w:val="000C64DC"/>
    <w:rsid w:val="000C6B7A"/>
    <w:rsid w:val="000C7158"/>
    <w:rsid w:val="000D0E02"/>
    <w:rsid w:val="000D100D"/>
    <w:rsid w:val="000D1F24"/>
    <w:rsid w:val="000D21BF"/>
    <w:rsid w:val="000D2E1E"/>
    <w:rsid w:val="000D3791"/>
    <w:rsid w:val="000D382C"/>
    <w:rsid w:val="000D41CE"/>
    <w:rsid w:val="000D5C5D"/>
    <w:rsid w:val="000D6F1E"/>
    <w:rsid w:val="000E00F2"/>
    <w:rsid w:val="000E2DC6"/>
    <w:rsid w:val="000E3AA8"/>
    <w:rsid w:val="000E514E"/>
    <w:rsid w:val="000E58B4"/>
    <w:rsid w:val="000E7136"/>
    <w:rsid w:val="000E7A63"/>
    <w:rsid w:val="000F13E0"/>
    <w:rsid w:val="000F13F0"/>
    <w:rsid w:val="000F350E"/>
    <w:rsid w:val="000F359D"/>
    <w:rsid w:val="000F3686"/>
    <w:rsid w:val="000F4640"/>
    <w:rsid w:val="000F4F22"/>
    <w:rsid w:val="000F6291"/>
    <w:rsid w:val="000F7499"/>
    <w:rsid w:val="00101B4F"/>
    <w:rsid w:val="00101C84"/>
    <w:rsid w:val="00102FA4"/>
    <w:rsid w:val="00104529"/>
    <w:rsid w:val="00105271"/>
    <w:rsid w:val="001054E1"/>
    <w:rsid w:val="0010571E"/>
    <w:rsid w:val="00105773"/>
    <w:rsid w:val="00105E32"/>
    <w:rsid w:val="00107C1D"/>
    <w:rsid w:val="00111503"/>
    <w:rsid w:val="001122A4"/>
    <w:rsid w:val="001125A9"/>
    <w:rsid w:val="00113341"/>
    <w:rsid w:val="0011369A"/>
    <w:rsid w:val="00113EB2"/>
    <w:rsid w:val="00120148"/>
    <w:rsid w:val="001211EF"/>
    <w:rsid w:val="00121A80"/>
    <w:rsid w:val="00122A78"/>
    <w:rsid w:val="0012436A"/>
    <w:rsid w:val="001244C0"/>
    <w:rsid w:val="00124AA5"/>
    <w:rsid w:val="001258AF"/>
    <w:rsid w:val="00126FB9"/>
    <w:rsid w:val="00133272"/>
    <w:rsid w:val="001332AA"/>
    <w:rsid w:val="00134402"/>
    <w:rsid w:val="0013664C"/>
    <w:rsid w:val="001369DB"/>
    <w:rsid w:val="00136B33"/>
    <w:rsid w:val="00141D69"/>
    <w:rsid w:val="00143187"/>
    <w:rsid w:val="00143B1E"/>
    <w:rsid w:val="001446EE"/>
    <w:rsid w:val="00144C29"/>
    <w:rsid w:val="00144D0D"/>
    <w:rsid w:val="00146CAB"/>
    <w:rsid w:val="001478D6"/>
    <w:rsid w:val="00150BC2"/>
    <w:rsid w:val="001534D3"/>
    <w:rsid w:val="001538C1"/>
    <w:rsid w:val="00153AC6"/>
    <w:rsid w:val="00153FDA"/>
    <w:rsid w:val="00154600"/>
    <w:rsid w:val="0016088D"/>
    <w:rsid w:val="00160D38"/>
    <w:rsid w:val="00161140"/>
    <w:rsid w:val="00163BD5"/>
    <w:rsid w:val="00164C11"/>
    <w:rsid w:val="00165143"/>
    <w:rsid w:val="001679F9"/>
    <w:rsid w:val="00170416"/>
    <w:rsid w:val="00170806"/>
    <w:rsid w:val="0017265A"/>
    <w:rsid w:val="00172BEC"/>
    <w:rsid w:val="00173A5C"/>
    <w:rsid w:val="001743B8"/>
    <w:rsid w:val="0017449E"/>
    <w:rsid w:val="00175843"/>
    <w:rsid w:val="0017639A"/>
    <w:rsid w:val="00176E0F"/>
    <w:rsid w:val="00176F53"/>
    <w:rsid w:val="001776A2"/>
    <w:rsid w:val="001823F7"/>
    <w:rsid w:val="0018276C"/>
    <w:rsid w:val="001876F2"/>
    <w:rsid w:val="00187ED2"/>
    <w:rsid w:val="00190B58"/>
    <w:rsid w:val="00191441"/>
    <w:rsid w:val="00191785"/>
    <w:rsid w:val="00194103"/>
    <w:rsid w:val="00197EAA"/>
    <w:rsid w:val="001A0297"/>
    <w:rsid w:val="001A0E39"/>
    <w:rsid w:val="001A10DF"/>
    <w:rsid w:val="001A2F7A"/>
    <w:rsid w:val="001A454D"/>
    <w:rsid w:val="001A5DA9"/>
    <w:rsid w:val="001A6B5A"/>
    <w:rsid w:val="001A7F6B"/>
    <w:rsid w:val="001B008E"/>
    <w:rsid w:val="001B1710"/>
    <w:rsid w:val="001B25B4"/>
    <w:rsid w:val="001B2F09"/>
    <w:rsid w:val="001B38D8"/>
    <w:rsid w:val="001B3BC3"/>
    <w:rsid w:val="001B3C69"/>
    <w:rsid w:val="001B3FC3"/>
    <w:rsid w:val="001B4B77"/>
    <w:rsid w:val="001B5CBF"/>
    <w:rsid w:val="001B645A"/>
    <w:rsid w:val="001B6A11"/>
    <w:rsid w:val="001B7FD3"/>
    <w:rsid w:val="001C2564"/>
    <w:rsid w:val="001C27BC"/>
    <w:rsid w:val="001C36F7"/>
    <w:rsid w:val="001C3F3C"/>
    <w:rsid w:val="001C3F64"/>
    <w:rsid w:val="001C4428"/>
    <w:rsid w:val="001C4A5B"/>
    <w:rsid w:val="001C5CF6"/>
    <w:rsid w:val="001C6B3C"/>
    <w:rsid w:val="001D059C"/>
    <w:rsid w:val="001D1A51"/>
    <w:rsid w:val="001D37CC"/>
    <w:rsid w:val="001D4465"/>
    <w:rsid w:val="001D457E"/>
    <w:rsid w:val="001D54E2"/>
    <w:rsid w:val="001D6D0E"/>
    <w:rsid w:val="001E00DF"/>
    <w:rsid w:val="001E0630"/>
    <w:rsid w:val="001E0F14"/>
    <w:rsid w:val="001E1068"/>
    <w:rsid w:val="001E1F39"/>
    <w:rsid w:val="001E21FE"/>
    <w:rsid w:val="001E47C8"/>
    <w:rsid w:val="001E5577"/>
    <w:rsid w:val="001E573E"/>
    <w:rsid w:val="001E59CD"/>
    <w:rsid w:val="001E6DC0"/>
    <w:rsid w:val="001E717F"/>
    <w:rsid w:val="001F00FD"/>
    <w:rsid w:val="001F0A39"/>
    <w:rsid w:val="001F11C2"/>
    <w:rsid w:val="001F1CF3"/>
    <w:rsid w:val="001F279B"/>
    <w:rsid w:val="001F2D8D"/>
    <w:rsid w:val="001F2FFD"/>
    <w:rsid w:val="001F3013"/>
    <w:rsid w:val="001F3B90"/>
    <w:rsid w:val="001F4780"/>
    <w:rsid w:val="001F4AB8"/>
    <w:rsid w:val="001F53AA"/>
    <w:rsid w:val="001F6860"/>
    <w:rsid w:val="002028D4"/>
    <w:rsid w:val="00206D5F"/>
    <w:rsid w:val="00215C0C"/>
    <w:rsid w:val="00216616"/>
    <w:rsid w:val="0022021B"/>
    <w:rsid w:val="00220225"/>
    <w:rsid w:val="00221EDF"/>
    <w:rsid w:val="0022215D"/>
    <w:rsid w:val="00223693"/>
    <w:rsid w:val="00227CEB"/>
    <w:rsid w:val="0023054D"/>
    <w:rsid w:val="00231C1D"/>
    <w:rsid w:val="00234573"/>
    <w:rsid w:val="002348F2"/>
    <w:rsid w:val="00236472"/>
    <w:rsid w:val="00241153"/>
    <w:rsid w:val="00242631"/>
    <w:rsid w:val="00243C6C"/>
    <w:rsid w:val="002448D3"/>
    <w:rsid w:val="002460FD"/>
    <w:rsid w:val="0024678C"/>
    <w:rsid w:val="002469F6"/>
    <w:rsid w:val="00247721"/>
    <w:rsid w:val="00250B66"/>
    <w:rsid w:val="0025220C"/>
    <w:rsid w:val="00252DD0"/>
    <w:rsid w:val="002535C9"/>
    <w:rsid w:val="00254915"/>
    <w:rsid w:val="002550E3"/>
    <w:rsid w:val="002568CF"/>
    <w:rsid w:val="00256CBF"/>
    <w:rsid w:val="00257F78"/>
    <w:rsid w:val="002606CB"/>
    <w:rsid w:val="00260C52"/>
    <w:rsid w:val="002615C4"/>
    <w:rsid w:val="00261725"/>
    <w:rsid w:val="002621BF"/>
    <w:rsid w:val="002627A6"/>
    <w:rsid w:val="00262A3A"/>
    <w:rsid w:val="002651A0"/>
    <w:rsid w:val="002704B2"/>
    <w:rsid w:val="002710AA"/>
    <w:rsid w:val="002717FF"/>
    <w:rsid w:val="00271F15"/>
    <w:rsid w:val="00273D87"/>
    <w:rsid w:val="002749EA"/>
    <w:rsid w:val="002751CC"/>
    <w:rsid w:val="00275689"/>
    <w:rsid w:val="002774FD"/>
    <w:rsid w:val="00277607"/>
    <w:rsid w:val="0028088D"/>
    <w:rsid w:val="00281847"/>
    <w:rsid w:val="0028199F"/>
    <w:rsid w:val="00281EB7"/>
    <w:rsid w:val="002820EA"/>
    <w:rsid w:val="002823F7"/>
    <w:rsid w:val="00283D6F"/>
    <w:rsid w:val="00283ED4"/>
    <w:rsid w:val="00284B97"/>
    <w:rsid w:val="00284FB7"/>
    <w:rsid w:val="0028696A"/>
    <w:rsid w:val="002875B5"/>
    <w:rsid w:val="0029319A"/>
    <w:rsid w:val="00294A25"/>
    <w:rsid w:val="00294FB1"/>
    <w:rsid w:val="00297A69"/>
    <w:rsid w:val="002A0251"/>
    <w:rsid w:val="002A1779"/>
    <w:rsid w:val="002A37B4"/>
    <w:rsid w:val="002A3AC2"/>
    <w:rsid w:val="002A4981"/>
    <w:rsid w:val="002A7093"/>
    <w:rsid w:val="002B022B"/>
    <w:rsid w:val="002B18B5"/>
    <w:rsid w:val="002B3519"/>
    <w:rsid w:val="002B445C"/>
    <w:rsid w:val="002B4649"/>
    <w:rsid w:val="002B4CD0"/>
    <w:rsid w:val="002B5CB1"/>
    <w:rsid w:val="002B6915"/>
    <w:rsid w:val="002B6E4F"/>
    <w:rsid w:val="002C0F3C"/>
    <w:rsid w:val="002C1EF1"/>
    <w:rsid w:val="002C39A3"/>
    <w:rsid w:val="002C5C84"/>
    <w:rsid w:val="002C5CCE"/>
    <w:rsid w:val="002C7221"/>
    <w:rsid w:val="002C759B"/>
    <w:rsid w:val="002C7967"/>
    <w:rsid w:val="002C7B6E"/>
    <w:rsid w:val="002D16EE"/>
    <w:rsid w:val="002D1A08"/>
    <w:rsid w:val="002D2693"/>
    <w:rsid w:val="002D298B"/>
    <w:rsid w:val="002D71B7"/>
    <w:rsid w:val="002E0903"/>
    <w:rsid w:val="002E0E7A"/>
    <w:rsid w:val="002E1984"/>
    <w:rsid w:val="002E1F49"/>
    <w:rsid w:val="002E2D6F"/>
    <w:rsid w:val="002E3675"/>
    <w:rsid w:val="002E577B"/>
    <w:rsid w:val="002E647F"/>
    <w:rsid w:val="002E76B7"/>
    <w:rsid w:val="002E7CFC"/>
    <w:rsid w:val="002F0AD1"/>
    <w:rsid w:val="002F191C"/>
    <w:rsid w:val="002F1FC4"/>
    <w:rsid w:val="002F2389"/>
    <w:rsid w:val="002F32C9"/>
    <w:rsid w:val="002F3580"/>
    <w:rsid w:val="002F3BE5"/>
    <w:rsid w:val="002F4DE4"/>
    <w:rsid w:val="002F4E4B"/>
    <w:rsid w:val="002F52E2"/>
    <w:rsid w:val="002F575E"/>
    <w:rsid w:val="002F59F9"/>
    <w:rsid w:val="002F67E8"/>
    <w:rsid w:val="0030004C"/>
    <w:rsid w:val="003003F4"/>
    <w:rsid w:val="00300613"/>
    <w:rsid w:val="003008C5"/>
    <w:rsid w:val="00300B0A"/>
    <w:rsid w:val="003019C2"/>
    <w:rsid w:val="003033B1"/>
    <w:rsid w:val="0030404B"/>
    <w:rsid w:val="0031091F"/>
    <w:rsid w:val="00311203"/>
    <w:rsid w:val="0031300E"/>
    <w:rsid w:val="00313267"/>
    <w:rsid w:val="00313CD8"/>
    <w:rsid w:val="003162EA"/>
    <w:rsid w:val="0031765B"/>
    <w:rsid w:val="00320BFC"/>
    <w:rsid w:val="003219C5"/>
    <w:rsid w:val="0032218D"/>
    <w:rsid w:val="00322519"/>
    <w:rsid w:val="003226D6"/>
    <w:rsid w:val="00323C01"/>
    <w:rsid w:val="0032415C"/>
    <w:rsid w:val="00324BE1"/>
    <w:rsid w:val="00325895"/>
    <w:rsid w:val="00326755"/>
    <w:rsid w:val="00327995"/>
    <w:rsid w:val="003279BC"/>
    <w:rsid w:val="00327A2B"/>
    <w:rsid w:val="003332B6"/>
    <w:rsid w:val="003342BE"/>
    <w:rsid w:val="00334763"/>
    <w:rsid w:val="00334AC7"/>
    <w:rsid w:val="00334BE7"/>
    <w:rsid w:val="0033654C"/>
    <w:rsid w:val="00336D7C"/>
    <w:rsid w:val="00337CBF"/>
    <w:rsid w:val="00341A58"/>
    <w:rsid w:val="00344108"/>
    <w:rsid w:val="00344C3B"/>
    <w:rsid w:val="003459E0"/>
    <w:rsid w:val="00345F24"/>
    <w:rsid w:val="003479F2"/>
    <w:rsid w:val="00350D1A"/>
    <w:rsid w:val="00350FA5"/>
    <w:rsid w:val="00351811"/>
    <w:rsid w:val="0035313C"/>
    <w:rsid w:val="00353A63"/>
    <w:rsid w:val="003603A3"/>
    <w:rsid w:val="0036045B"/>
    <w:rsid w:val="00362735"/>
    <w:rsid w:val="003630C0"/>
    <w:rsid w:val="003630E4"/>
    <w:rsid w:val="00363237"/>
    <w:rsid w:val="00363CEB"/>
    <w:rsid w:val="00366AAF"/>
    <w:rsid w:val="00366D3A"/>
    <w:rsid w:val="003670AB"/>
    <w:rsid w:val="00375494"/>
    <w:rsid w:val="003766D2"/>
    <w:rsid w:val="00377DEF"/>
    <w:rsid w:val="00377EAC"/>
    <w:rsid w:val="0038043F"/>
    <w:rsid w:val="00382299"/>
    <w:rsid w:val="00382CD4"/>
    <w:rsid w:val="00383F51"/>
    <w:rsid w:val="00384D84"/>
    <w:rsid w:val="00386035"/>
    <w:rsid w:val="00386F63"/>
    <w:rsid w:val="003871C5"/>
    <w:rsid w:val="0039034A"/>
    <w:rsid w:val="00391304"/>
    <w:rsid w:val="003914D8"/>
    <w:rsid w:val="003960E5"/>
    <w:rsid w:val="003A1F3E"/>
    <w:rsid w:val="003A218C"/>
    <w:rsid w:val="003A223B"/>
    <w:rsid w:val="003A238A"/>
    <w:rsid w:val="003A253D"/>
    <w:rsid w:val="003A47AA"/>
    <w:rsid w:val="003A4FE5"/>
    <w:rsid w:val="003A52CE"/>
    <w:rsid w:val="003A5CA4"/>
    <w:rsid w:val="003A6891"/>
    <w:rsid w:val="003A712D"/>
    <w:rsid w:val="003A73AF"/>
    <w:rsid w:val="003A7904"/>
    <w:rsid w:val="003B0689"/>
    <w:rsid w:val="003B34C3"/>
    <w:rsid w:val="003B41F5"/>
    <w:rsid w:val="003B51F7"/>
    <w:rsid w:val="003B5385"/>
    <w:rsid w:val="003B54DC"/>
    <w:rsid w:val="003B5E43"/>
    <w:rsid w:val="003B6314"/>
    <w:rsid w:val="003B73D4"/>
    <w:rsid w:val="003B76E6"/>
    <w:rsid w:val="003C13F8"/>
    <w:rsid w:val="003C1C7F"/>
    <w:rsid w:val="003C275F"/>
    <w:rsid w:val="003C3DA6"/>
    <w:rsid w:val="003D1619"/>
    <w:rsid w:val="003D4882"/>
    <w:rsid w:val="003D693E"/>
    <w:rsid w:val="003D74F1"/>
    <w:rsid w:val="003D7680"/>
    <w:rsid w:val="003E056E"/>
    <w:rsid w:val="003E1BDF"/>
    <w:rsid w:val="003E2F0A"/>
    <w:rsid w:val="003E3B52"/>
    <w:rsid w:val="003E5231"/>
    <w:rsid w:val="003E6944"/>
    <w:rsid w:val="003E77A0"/>
    <w:rsid w:val="003F06EE"/>
    <w:rsid w:val="003F1A20"/>
    <w:rsid w:val="003F339A"/>
    <w:rsid w:val="003F3A90"/>
    <w:rsid w:val="003F75FA"/>
    <w:rsid w:val="003F78FE"/>
    <w:rsid w:val="00400243"/>
    <w:rsid w:val="0040140D"/>
    <w:rsid w:val="004028CD"/>
    <w:rsid w:val="0040348A"/>
    <w:rsid w:val="00404276"/>
    <w:rsid w:val="00404508"/>
    <w:rsid w:val="004072F8"/>
    <w:rsid w:val="00410C2A"/>
    <w:rsid w:val="004123B4"/>
    <w:rsid w:val="0041284B"/>
    <w:rsid w:val="00412ED6"/>
    <w:rsid w:val="00412F9B"/>
    <w:rsid w:val="00413F8E"/>
    <w:rsid w:val="00415B1C"/>
    <w:rsid w:val="00416B0D"/>
    <w:rsid w:val="0041710C"/>
    <w:rsid w:val="004202CC"/>
    <w:rsid w:val="00420FBA"/>
    <w:rsid w:val="00421BC0"/>
    <w:rsid w:val="0042275E"/>
    <w:rsid w:val="00423179"/>
    <w:rsid w:val="004240AA"/>
    <w:rsid w:val="00425228"/>
    <w:rsid w:val="00425AD4"/>
    <w:rsid w:val="00425F7D"/>
    <w:rsid w:val="004276C6"/>
    <w:rsid w:val="00430501"/>
    <w:rsid w:val="00431A18"/>
    <w:rsid w:val="00433413"/>
    <w:rsid w:val="0043445D"/>
    <w:rsid w:val="00436417"/>
    <w:rsid w:val="00436982"/>
    <w:rsid w:val="00437114"/>
    <w:rsid w:val="004403FE"/>
    <w:rsid w:val="004412E5"/>
    <w:rsid w:val="00442904"/>
    <w:rsid w:val="00442AC8"/>
    <w:rsid w:val="004436F7"/>
    <w:rsid w:val="00446FF8"/>
    <w:rsid w:val="004510D0"/>
    <w:rsid w:val="0045211F"/>
    <w:rsid w:val="00452CF7"/>
    <w:rsid w:val="00453354"/>
    <w:rsid w:val="00455213"/>
    <w:rsid w:val="00456206"/>
    <w:rsid w:val="00457427"/>
    <w:rsid w:val="0046195C"/>
    <w:rsid w:val="00461D76"/>
    <w:rsid w:val="00462B30"/>
    <w:rsid w:val="00462F75"/>
    <w:rsid w:val="00465151"/>
    <w:rsid w:val="004654DD"/>
    <w:rsid w:val="00465A95"/>
    <w:rsid w:val="00465FF0"/>
    <w:rsid w:val="00470ECF"/>
    <w:rsid w:val="0047216B"/>
    <w:rsid w:val="00472409"/>
    <w:rsid w:val="004726B4"/>
    <w:rsid w:val="00472D39"/>
    <w:rsid w:val="00473180"/>
    <w:rsid w:val="00475161"/>
    <w:rsid w:val="00475E2A"/>
    <w:rsid w:val="004775BD"/>
    <w:rsid w:val="00477601"/>
    <w:rsid w:val="00485B9D"/>
    <w:rsid w:val="00486825"/>
    <w:rsid w:val="004873AE"/>
    <w:rsid w:val="0049162B"/>
    <w:rsid w:val="00493294"/>
    <w:rsid w:val="00493D02"/>
    <w:rsid w:val="0049408A"/>
    <w:rsid w:val="00494131"/>
    <w:rsid w:val="00494714"/>
    <w:rsid w:val="00494CFE"/>
    <w:rsid w:val="00494EBD"/>
    <w:rsid w:val="0049548C"/>
    <w:rsid w:val="004971EA"/>
    <w:rsid w:val="004A4A1E"/>
    <w:rsid w:val="004A5CC2"/>
    <w:rsid w:val="004A5E0B"/>
    <w:rsid w:val="004A69D3"/>
    <w:rsid w:val="004B04B8"/>
    <w:rsid w:val="004B08F1"/>
    <w:rsid w:val="004B27AD"/>
    <w:rsid w:val="004B3BDE"/>
    <w:rsid w:val="004B4727"/>
    <w:rsid w:val="004B5915"/>
    <w:rsid w:val="004B69EB"/>
    <w:rsid w:val="004C05F4"/>
    <w:rsid w:val="004C0EEE"/>
    <w:rsid w:val="004C1841"/>
    <w:rsid w:val="004C269E"/>
    <w:rsid w:val="004C615F"/>
    <w:rsid w:val="004C6B8A"/>
    <w:rsid w:val="004D1E56"/>
    <w:rsid w:val="004D1F2B"/>
    <w:rsid w:val="004D20DA"/>
    <w:rsid w:val="004D365C"/>
    <w:rsid w:val="004D482C"/>
    <w:rsid w:val="004D5ABF"/>
    <w:rsid w:val="004D5ADA"/>
    <w:rsid w:val="004E0A5A"/>
    <w:rsid w:val="004E2E53"/>
    <w:rsid w:val="004E38E2"/>
    <w:rsid w:val="004E49E9"/>
    <w:rsid w:val="004E4CF0"/>
    <w:rsid w:val="004E54B2"/>
    <w:rsid w:val="004E6217"/>
    <w:rsid w:val="004E621E"/>
    <w:rsid w:val="004E6931"/>
    <w:rsid w:val="004E6CF4"/>
    <w:rsid w:val="004F0C17"/>
    <w:rsid w:val="004F1543"/>
    <w:rsid w:val="004F1663"/>
    <w:rsid w:val="004F40ED"/>
    <w:rsid w:val="004F487D"/>
    <w:rsid w:val="005011EC"/>
    <w:rsid w:val="00502217"/>
    <w:rsid w:val="00503A40"/>
    <w:rsid w:val="005047A5"/>
    <w:rsid w:val="00506BAE"/>
    <w:rsid w:val="00506FFE"/>
    <w:rsid w:val="005075CC"/>
    <w:rsid w:val="005106B2"/>
    <w:rsid w:val="00510AEC"/>
    <w:rsid w:val="00511EA0"/>
    <w:rsid w:val="005125DA"/>
    <w:rsid w:val="005134EB"/>
    <w:rsid w:val="0051500C"/>
    <w:rsid w:val="005259DF"/>
    <w:rsid w:val="00525C29"/>
    <w:rsid w:val="00530644"/>
    <w:rsid w:val="00531A2E"/>
    <w:rsid w:val="00532DE7"/>
    <w:rsid w:val="00533035"/>
    <w:rsid w:val="00533750"/>
    <w:rsid w:val="00534C6B"/>
    <w:rsid w:val="005354D9"/>
    <w:rsid w:val="00535659"/>
    <w:rsid w:val="005406A6"/>
    <w:rsid w:val="00540A10"/>
    <w:rsid w:val="005428CB"/>
    <w:rsid w:val="00542E34"/>
    <w:rsid w:val="00546D33"/>
    <w:rsid w:val="005478BF"/>
    <w:rsid w:val="00547BC0"/>
    <w:rsid w:val="005511B0"/>
    <w:rsid w:val="00552656"/>
    <w:rsid w:val="00554805"/>
    <w:rsid w:val="00554EA7"/>
    <w:rsid w:val="00555B7B"/>
    <w:rsid w:val="0055687D"/>
    <w:rsid w:val="00560424"/>
    <w:rsid w:val="005604AE"/>
    <w:rsid w:val="005620E7"/>
    <w:rsid w:val="0056241D"/>
    <w:rsid w:val="0056389B"/>
    <w:rsid w:val="00563C36"/>
    <w:rsid w:val="00564579"/>
    <w:rsid w:val="00565DDB"/>
    <w:rsid w:val="0056645F"/>
    <w:rsid w:val="00566ADB"/>
    <w:rsid w:val="00566F02"/>
    <w:rsid w:val="00567607"/>
    <w:rsid w:val="00567D31"/>
    <w:rsid w:val="00574312"/>
    <w:rsid w:val="0057484B"/>
    <w:rsid w:val="00576175"/>
    <w:rsid w:val="0057692C"/>
    <w:rsid w:val="00580466"/>
    <w:rsid w:val="00580E2F"/>
    <w:rsid w:val="005810B2"/>
    <w:rsid w:val="005811AA"/>
    <w:rsid w:val="005812AE"/>
    <w:rsid w:val="00582596"/>
    <w:rsid w:val="0058288E"/>
    <w:rsid w:val="00583FF2"/>
    <w:rsid w:val="005840E0"/>
    <w:rsid w:val="00590F4B"/>
    <w:rsid w:val="0059243C"/>
    <w:rsid w:val="00592EAB"/>
    <w:rsid w:val="005932DD"/>
    <w:rsid w:val="005940D9"/>
    <w:rsid w:val="00594DBE"/>
    <w:rsid w:val="00596628"/>
    <w:rsid w:val="0059669B"/>
    <w:rsid w:val="005A1B71"/>
    <w:rsid w:val="005A262B"/>
    <w:rsid w:val="005A39AA"/>
    <w:rsid w:val="005A5137"/>
    <w:rsid w:val="005A570A"/>
    <w:rsid w:val="005B08B7"/>
    <w:rsid w:val="005B1F4F"/>
    <w:rsid w:val="005B24A6"/>
    <w:rsid w:val="005B3CB7"/>
    <w:rsid w:val="005B3D36"/>
    <w:rsid w:val="005B4ECE"/>
    <w:rsid w:val="005B4FE5"/>
    <w:rsid w:val="005B5499"/>
    <w:rsid w:val="005B5F7D"/>
    <w:rsid w:val="005B7DC1"/>
    <w:rsid w:val="005C0647"/>
    <w:rsid w:val="005C19D3"/>
    <w:rsid w:val="005C1B03"/>
    <w:rsid w:val="005C24A3"/>
    <w:rsid w:val="005C3924"/>
    <w:rsid w:val="005C3AEB"/>
    <w:rsid w:val="005C55F2"/>
    <w:rsid w:val="005D0EBE"/>
    <w:rsid w:val="005D2546"/>
    <w:rsid w:val="005D4EE8"/>
    <w:rsid w:val="005D5B16"/>
    <w:rsid w:val="005D7048"/>
    <w:rsid w:val="005D72D8"/>
    <w:rsid w:val="005D73D3"/>
    <w:rsid w:val="005E0C36"/>
    <w:rsid w:val="005E2947"/>
    <w:rsid w:val="005E365F"/>
    <w:rsid w:val="005E498F"/>
    <w:rsid w:val="005E5127"/>
    <w:rsid w:val="005E67DE"/>
    <w:rsid w:val="005E74F7"/>
    <w:rsid w:val="005F0768"/>
    <w:rsid w:val="005F0BD8"/>
    <w:rsid w:val="005F111E"/>
    <w:rsid w:val="005F1743"/>
    <w:rsid w:val="005F2152"/>
    <w:rsid w:val="005F2435"/>
    <w:rsid w:val="005F300B"/>
    <w:rsid w:val="005F3171"/>
    <w:rsid w:val="005F4C39"/>
    <w:rsid w:val="005F53F3"/>
    <w:rsid w:val="005F6C29"/>
    <w:rsid w:val="005F6EA9"/>
    <w:rsid w:val="005F6F91"/>
    <w:rsid w:val="006002AD"/>
    <w:rsid w:val="00600CDF"/>
    <w:rsid w:val="0060284B"/>
    <w:rsid w:val="00602EFB"/>
    <w:rsid w:val="00603BB5"/>
    <w:rsid w:val="00604A51"/>
    <w:rsid w:val="00605F3A"/>
    <w:rsid w:val="006069EE"/>
    <w:rsid w:val="0060792C"/>
    <w:rsid w:val="00610D0B"/>
    <w:rsid w:val="00612288"/>
    <w:rsid w:val="006125BE"/>
    <w:rsid w:val="00615205"/>
    <w:rsid w:val="00615AA2"/>
    <w:rsid w:val="00615AD2"/>
    <w:rsid w:val="00615F98"/>
    <w:rsid w:val="006203C2"/>
    <w:rsid w:val="00620EB0"/>
    <w:rsid w:val="006222CD"/>
    <w:rsid w:val="00622D72"/>
    <w:rsid w:val="00623464"/>
    <w:rsid w:val="00623C43"/>
    <w:rsid w:val="00623D76"/>
    <w:rsid w:val="00623EDC"/>
    <w:rsid w:val="00624224"/>
    <w:rsid w:val="006251A3"/>
    <w:rsid w:val="00630059"/>
    <w:rsid w:val="00631892"/>
    <w:rsid w:val="00635ECA"/>
    <w:rsid w:val="00636F1D"/>
    <w:rsid w:val="00637493"/>
    <w:rsid w:val="006421AF"/>
    <w:rsid w:val="0064220F"/>
    <w:rsid w:val="00642219"/>
    <w:rsid w:val="00642B8B"/>
    <w:rsid w:val="00642F07"/>
    <w:rsid w:val="0064432C"/>
    <w:rsid w:val="0064460A"/>
    <w:rsid w:val="00645230"/>
    <w:rsid w:val="00646C17"/>
    <w:rsid w:val="006475F4"/>
    <w:rsid w:val="006479C0"/>
    <w:rsid w:val="00651DD7"/>
    <w:rsid w:val="006529F3"/>
    <w:rsid w:val="0065451E"/>
    <w:rsid w:val="0065573B"/>
    <w:rsid w:val="00655C9F"/>
    <w:rsid w:val="00655CA2"/>
    <w:rsid w:val="006562A0"/>
    <w:rsid w:val="0065647D"/>
    <w:rsid w:val="00656498"/>
    <w:rsid w:val="006605EA"/>
    <w:rsid w:val="00660DF7"/>
    <w:rsid w:val="00660FD6"/>
    <w:rsid w:val="0066420C"/>
    <w:rsid w:val="0066471F"/>
    <w:rsid w:val="00666695"/>
    <w:rsid w:val="00666E04"/>
    <w:rsid w:val="006671F8"/>
    <w:rsid w:val="006676FC"/>
    <w:rsid w:val="00671376"/>
    <w:rsid w:val="006715F4"/>
    <w:rsid w:val="0067205B"/>
    <w:rsid w:val="00672640"/>
    <w:rsid w:val="0067289F"/>
    <w:rsid w:val="00672D23"/>
    <w:rsid w:val="00674607"/>
    <w:rsid w:val="006755C3"/>
    <w:rsid w:val="0067642D"/>
    <w:rsid w:val="0067772A"/>
    <w:rsid w:val="00683C5E"/>
    <w:rsid w:val="006857DD"/>
    <w:rsid w:val="006863D9"/>
    <w:rsid w:val="00687810"/>
    <w:rsid w:val="00695512"/>
    <w:rsid w:val="00695EF8"/>
    <w:rsid w:val="00696AD3"/>
    <w:rsid w:val="006A1136"/>
    <w:rsid w:val="006A1C9A"/>
    <w:rsid w:val="006A61D3"/>
    <w:rsid w:val="006B0A46"/>
    <w:rsid w:val="006B1AE7"/>
    <w:rsid w:val="006B1FC8"/>
    <w:rsid w:val="006B218C"/>
    <w:rsid w:val="006B2634"/>
    <w:rsid w:val="006B3082"/>
    <w:rsid w:val="006B348C"/>
    <w:rsid w:val="006B3FAA"/>
    <w:rsid w:val="006B4502"/>
    <w:rsid w:val="006B4935"/>
    <w:rsid w:val="006B61A7"/>
    <w:rsid w:val="006B6DE6"/>
    <w:rsid w:val="006B6E52"/>
    <w:rsid w:val="006C2260"/>
    <w:rsid w:val="006C2C80"/>
    <w:rsid w:val="006C3D55"/>
    <w:rsid w:val="006C5628"/>
    <w:rsid w:val="006C5EF6"/>
    <w:rsid w:val="006C5FA5"/>
    <w:rsid w:val="006C7FD9"/>
    <w:rsid w:val="006D0B67"/>
    <w:rsid w:val="006D1CA9"/>
    <w:rsid w:val="006D1DB1"/>
    <w:rsid w:val="006D3AB6"/>
    <w:rsid w:val="006D5141"/>
    <w:rsid w:val="006D5182"/>
    <w:rsid w:val="006D5DEB"/>
    <w:rsid w:val="006D6C2F"/>
    <w:rsid w:val="006E0D4B"/>
    <w:rsid w:val="006E1ECF"/>
    <w:rsid w:val="006E3380"/>
    <w:rsid w:val="006E3CE6"/>
    <w:rsid w:val="006E3E45"/>
    <w:rsid w:val="006E5083"/>
    <w:rsid w:val="006E7310"/>
    <w:rsid w:val="006F04C5"/>
    <w:rsid w:val="006F04E4"/>
    <w:rsid w:val="006F0C13"/>
    <w:rsid w:val="006F124B"/>
    <w:rsid w:val="006F176F"/>
    <w:rsid w:val="006F1BA4"/>
    <w:rsid w:val="006F302E"/>
    <w:rsid w:val="006F3949"/>
    <w:rsid w:val="006F6ABC"/>
    <w:rsid w:val="00700B85"/>
    <w:rsid w:val="007024CC"/>
    <w:rsid w:val="0070283B"/>
    <w:rsid w:val="00702887"/>
    <w:rsid w:val="00703481"/>
    <w:rsid w:val="00704523"/>
    <w:rsid w:val="00706515"/>
    <w:rsid w:val="00706F83"/>
    <w:rsid w:val="007078B1"/>
    <w:rsid w:val="00707F47"/>
    <w:rsid w:val="007107AD"/>
    <w:rsid w:val="007148DC"/>
    <w:rsid w:val="00714B14"/>
    <w:rsid w:val="0071554A"/>
    <w:rsid w:val="00716066"/>
    <w:rsid w:val="00716D73"/>
    <w:rsid w:val="00717459"/>
    <w:rsid w:val="007200D0"/>
    <w:rsid w:val="007210A3"/>
    <w:rsid w:val="00721FB9"/>
    <w:rsid w:val="00722B24"/>
    <w:rsid w:val="00723947"/>
    <w:rsid w:val="00723AAE"/>
    <w:rsid w:val="007258B0"/>
    <w:rsid w:val="00725CCC"/>
    <w:rsid w:val="00726419"/>
    <w:rsid w:val="00726871"/>
    <w:rsid w:val="00727807"/>
    <w:rsid w:val="00730BEB"/>
    <w:rsid w:val="0073379A"/>
    <w:rsid w:val="00733CA8"/>
    <w:rsid w:val="007343C1"/>
    <w:rsid w:val="00735858"/>
    <w:rsid w:val="00737572"/>
    <w:rsid w:val="007414E2"/>
    <w:rsid w:val="00744567"/>
    <w:rsid w:val="00745431"/>
    <w:rsid w:val="00751DB7"/>
    <w:rsid w:val="007532AD"/>
    <w:rsid w:val="00753C23"/>
    <w:rsid w:val="00756C18"/>
    <w:rsid w:val="007607B9"/>
    <w:rsid w:val="007608E5"/>
    <w:rsid w:val="00761347"/>
    <w:rsid w:val="00762153"/>
    <w:rsid w:val="00762224"/>
    <w:rsid w:val="00762677"/>
    <w:rsid w:val="00765EA6"/>
    <w:rsid w:val="00766E7A"/>
    <w:rsid w:val="007767E9"/>
    <w:rsid w:val="00781A4C"/>
    <w:rsid w:val="00782896"/>
    <w:rsid w:val="00782F34"/>
    <w:rsid w:val="007835AE"/>
    <w:rsid w:val="00783750"/>
    <w:rsid w:val="007848B0"/>
    <w:rsid w:val="00785446"/>
    <w:rsid w:val="0079011A"/>
    <w:rsid w:val="007909BF"/>
    <w:rsid w:val="007920D2"/>
    <w:rsid w:val="007939A8"/>
    <w:rsid w:val="00794BB6"/>
    <w:rsid w:val="00794FE3"/>
    <w:rsid w:val="007963DD"/>
    <w:rsid w:val="0079693C"/>
    <w:rsid w:val="007A08EE"/>
    <w:rsid w:val="007A1D30"/>
    <w:rsid w:val="007A2145"/>
    <w:rsid w:val="007A25AD"/>
    <w:rsid w:val="007A2B91"/>
    <w:rsid w:val="007A5BCB"/>
    <w:rsid w:val="007A6BBE"/>
    <w:rsid w:val="007A719F"/>
    <w:rsid w:val="007A75D3"/>
    <w:rsid w:val="007B0176"/>
    <w:rsid w:val="007B2912"/>
    <w:rsid w:val="007B29A6"/>
    <w:rsid w:val="007B3A5B"/>
    <w:rsid w:val="007B3E82"/>
    <w:rsid w:val="007B3EBD"/>
    <w:rsid w:val="007B40F3"/>
    <w:rsid w:val="007B4BBF"/>
    <w:rsid w:val="007B6821"/>
    <w:rsid w:val="007C21DB"/>
    <w:rsid w:val="007C26B9"/>
    <w:rsid w:val="007C272E"/>
    <w:rsid w:val="007C2A49"/>
    <w:rsid w:val="007C2E6E"/>
    <w:rsid w:val="007C2F5F"/>
    <w:rsid w:val="007C3A40"/>
    <w:rsid w:val="007C4564"/>
    <w:rsid w:val="007C7376"/>
    <w:rsid w:val="007C7390"/>
    <w:rsid w:val="007D080F"/>
    <w:rsid w:val="007D2F12"/>
    <w:rsid w:val="007D3B14"/>
    <w:rsid w:val="007D4DDC"/>
    <w:rsid w:val="007D5891"/>
    <w:rsid w:val="007E1F89"/>
    <w:rsid w:val="007E35CC"/>
    <w:rsid w:val="007E3B68"/>
    <w:rsid w:val="007E526B"/>
    <w:rsid w:val="007E53F6"/>
    <w:rsid w:val="007E6A18"/>
    <w:rsid w:val="007F048A"/>
    <w:rsid w:val="007F1E82"/>
    <w:rsid w:val="007F2118"/>
    <w:rsid w:val="007F2B3A"/>
    <w:rsid w:val="007F326D"/>
    <w:rsid w:val="007F3EEE"/>
    <w:rsid w:val="007F424A"/>
    <w:rsid w:val="007F454F"/>
    <w:rsid w:val="007F50CD"/>
    <w:rsid w:val="007F6E7C"/>
    <w:rsid w:val="007F7F30"/>
    <w:rsid w:val="008005AF"/>
    <w:rsid w:val="00800E6B"/>
    <w:rsid w:val="00801F93"/>
    <w:rsid w:val="0080212C"/>
    <w:rsid w:val="00805C6B"/>
    <w:rsid w:val="0080709B"/>
    <w:rsid w:val="008070BE"/>
    <w:rsid w:val="008103C5"/>
    <w:rsid w:val="008112A6"/>
    <w:rsid w:val="00811830"/>
    <w:rsid w:val="00811A01"/>
    <w:rsid w:val="00812664"/>
    <w:rsid w:val="00814BB9"/>
    <w:rsid w:val="00816684"/>
    <w:rsid w:val="00816D2A"/>
    <w:rsid w:val="00817B4F"/>
    <w:rsid w:val="00821310"/>
    <w:rsid w:val="008222AB"/>
    <w:rsid w:val="00822391"/>
    <w:rsid w:val="008233AB"/>
    <w:rsid w:val="00823E8A"/>
    <w:rsid w:val="00825D60"/>
    <w:rsid w:val="00825FC3"/>
    <w:rsid w:val="00826995"/>
    <w:rsid w:val="00826A0A"/>
    <w:rsid w:val="008274F8"/>
    <w:rsid w:val="00827C22"/>
    <w:rsid w:val="008302E3"/>
    <w:rsid w:val="00830326"/>
    <w:rsid w:val="00831CDA"/>
    <w:rsid w:val="00833D58"/>
    <w:rsid w:val="008358CF"/>
    <w:rsid w:val="0083750B"/>
    <w:rsid w:val="0084215C"/>
    <w:rsid w:val="00843B44"/>
    <w:rsid w:val="00845149"/>
    <w:rsid w:val="008456CC"/>
    <w:rsid w:val="00845B48"/>
    <w:rsid w:val="00845DA4"/>
    <w:rsid w:val="00846576"/>
    <w:rsid w:val="00846AAE"/>
    <w:rsid w:val="00847AB6"/>
    <w:rsid w:val="00847DE8"/>
    <w:rsid w:val="00847FC7"/>
    <w:rsid w:val="008519F9"/>
    <w:rsid w:val="00855168"/>
    <w:rsid w:val="00857C41"/>
    <w:rsid w:val="00857D87"/>
    <w:rsid w:val="00861CCB"/>
    <w:rsid w:val="008626D2"/>
    <w:rsid w:val="0086340B"/>
    <w:rsid w:val="00864272"/>
    <w:rsid w:val="00866306"/>
    <w:rsid w:val="00866585"/>
    <w:rsid w:val="0086750F"/>
    <w:rsid w:val="008706CB"/>
    <w:rsid w:val="00870A8B"/>
    <w:rsid w:val="0087140A"/>
    <w:rsid w:val="008719DD"/>
    <w:rsid w:val="00872B57"/>
    <w:rsid w:val="008759F2"/>
    <w:rsid w:val="00876503"/>
    <w:rsid w:val="00881468"/>
    <w:rsid w:val="00881566"/>
    <w:rsid w:val="00881E66"/>
    <w:rsid w:val="008830AF"/>
    <w:rsid w:val="0088340C"/>
    <w:rsid w:val="00890779"/>
    <w:rsid w:val="00891E7E"/>
    <w:rsid w:val="008926FA"/>
    <w:rsid w:val="00892D0D"/>
    <w:rsid w:val="00894487"/>
    <w:rsid w:val="00896034"/>
    <w:rsid w:val="00896138"/>
    <w:rsid w:val="00896790"/>
    <w:rsid w:val="00896E3C"/>
    <w:rsid w:val="00896F32"/>
    <w:rsid w:val="00897FA4"/>
    <w:rsid w:val="008A03E7"/>
    <w:rsid w:val="008A1A80"/>
    <w:rsid w:val="008A1B6F"/>
    <w:rsid w:val="008A20E3"/>
    <w:rsid w:val="008A4716"/>
    <w:rsid w:val="008A4838"/>
    <w:rsid w:val="008A6BFE"/>
    <w:rsid w:val="008A796D"/>
    <w:rsid w:val="008A798F"/>
    <w:rsid w:val="008B03CC"/>
    <w:rsid w:val="008B0C78"/>
    <w:rsid w:val="008B228D"/>
    <w:rsid w:val="008B2C67"/>
    <w:rsid w:val="008B2E56"/>
    <w:rsid w:val="008B3360"/>
    <w:rsid w:val="008B3AC5"/>
    <w:rsid w:val="008B3B11"/>
    <w:rsid w:val="008B4DAF"/>
    <w:rsid w:val="008B6E6F"/>
    <w:rsid w:val="008B7DAA"/>
    <w:rsid w:val="008B7F7F"/>
    <w:rsid w:val="008C1168"/>
    <w:rsid w:val="008C1CFD"/>
    <w:rsid w:val="008C1E59"/>
    <w:rsid w:val="008C1EA2"/>
    <w:rsid w:val="008C263D"/>
    <w:rsid w:val="008C2766"/>
    <w:rsid w:val="008C27C7"/>
    <w:rsid w:val="008C316B"/>
    <w:rsid w:val="008C3215"/>
    <w:rsid w:val="008C4D61"/>
    <w:rsid w:val="008C627F"/>
    <w:rsid w:val="008D384C"/>
    <w:rsid w:val="008D732F"/>
    <w:rsid w:val="008E0641"/>
    <w:rsid w:val="008E0F09"/>
    <w:rsid w:val="008E1A77"/>
    <w:rsid w:val="008E2909"/>
    <w:rsid w:val="008E2CDA"/>
    <w:rsid w:val="008E4107"/>
    <w:rsid w:val="008E46D5"/>
    <w:rsid w:val="008E487C"/>
    <w:rsid w:val="008E5001"/>
    <w:rsid w:val="008E63F2"/>
    <w:rsid w:val="008E68CB"/>
    <w:rsid w:val="008E73AE"/>
    <w:rsid w:val="008F0A33"/>
    <w:rsid w:val="008F2588"/>
    <w:rsid w:val="008F2B1D"/>
    <w:rsid w:val="008F34FE"/>
    <w:rsid w:val="008F3B26"/>
    <w:rsid w:val="008F576E"/>
    <w:rsid w:val="008F6AD6"/>
    <w:rsid w:val="00901F0A"/>
    <w:rsid w:val="00902A1F"/>
    <w:rsid w:val="0090313F"/>
    <w:rsid w:val="00905BB8"/>
    <w:rsid w:val="0090653C"/>
    <w:rsid w:val="0091007A"/>
    <w:rsid w:val="00910F1F"/>
    <w:rsid w:val="009111AD"/>
    <w:rsid w:val="00913873"/>
    <w:rsid w:val="00913E65"/>
    <w:rsid w:val="009143DD"/>
    <w:rsid w:val="00915737"/>
    <w:rsid w:val="00916483"/>
    <w:rsid w:val="00916591"/>
    <w:rsid w:val="00917039"/>
    <w:rsid w:val="00917DB1"/>
    <w:rsid w:val="00920A6A"/>
    <w:rsid w:val="00922A9C"/>
    <w:rsid w:val="00922C3C"/>
    <w:rsid w:val="00923D56"/>
    <w:rsid w:val="009255BF"/>
    <w:rsid w:val="009274D2"/>
    <w:rsid w:val="009279A4"/>
    <w:rsid w:val="00931B90"/>
    <w:rsid w:val="009323ED"/>
    <w:rsid w:val="00932AF5"/>
    <w:rsid w:val="0093362A"/>
    <w:rsid w:val="009336FB"/>
    <w:rsid w:val="00934129"/>
    <w:rsid w:val="00940133"/>
    <w:rsid w:val="00941515"/>
    <w:rsid w:val="0094305F"/>
    <w:rsid w:val="00943F36"/>
    <w:rsid w:val="0094432D"/>
    <w:rsid w:val="0094534A"/>
    <w:rsid w:val="00945690"/>
    <w:rsid w:val="00946AF5"/>
    <w:rsid w:val="00947192"/>
    <w:rsid w:val="00947B81"/>
    <w:rsid w:val="00947CB2"/>
    <w:rsid w:val="00951978"/>
    <w:rsid w:val="009563EC"/>
    <w:rsid w:val="0095646D"/>
    <w:rsid w:val="009567E3"/>
    <w:rsid w:val="00957A21"/>
    <w:rsid w:val="0096015C"/>
    <w:rsid w:val="00960771"/>
    <w:rsid w:val="00960BD9"/>
    <w:rsid w:val="009612D5"/>
    <w:rsid w:val="00961D11"/>
    <w:rsid w:val="00964E3C"/>
    <w:rsid w:val="009658D1"/>
    <w:rsid w:val="00965B78"/>
    <w:rsid w:val="00965BA2"/>
    <w:rsid w:val="00965FD4"/>
    <w:rsid w:val="009664D6"/>
    <w:rsid w:val="00966516"/>
    <w:rsid w:val="00967098"/>
    <w:rsid w:val="00967B33"/>
    <w:rsid w:val="00967C79"/>
    <w:rsid w:val="00970593"/>
    <w:rsid w:val="00972C1D"/>
    <w:rsid w:val="0097431F"/>
    <w:rsid w:val="009757CE"/>
    <w:rsid w:val="00976918"/>
    <w:rsid w:val="009805BA"/>
    <w:rsid w:val="009809A8"/>
    <w:rsid w:val="00980AD1"/>
    <w:rsid w:val="00981DDC"/>
    <w:rsid w:val="00981EB9"/>
    <w:rsid w:val="00983009"/>
    <w:rsid w:val="009844BD"/>
    <w:rsid w:val="00984911"/>
    <w:rsid w:val="00987469"/>
    <w:rsid w:val="009913DD"/>
    <w:rsid w:val="0099246C"/>
    <w:rsid w:val="0099294E"/>
    <w:rsid w:val="009939EE"/>
    <w:rsid w:val="00995295"/>
    <w:rsid w:val="0099561F"/>
    <w:rsid w:val="00995D4C"/>
    <w:rsid w:val="00997970"/>
    <w:rsid w:val="009A0158"/>
    <w:rsid w:val="009A0A96"/>
    <w:rsid w:val="009A106F"/>
    <w:rsid w:val="009A1649"/>
    <w:rsid w:val="009A18CB"/>
    <w:rsid w:val="009A1DEF"/>
    <w:rsid w:val="009A2294"/>
    <w:rsid w:val="009A22D0"/>
    <w:rsid w:val="009A47F6"/>
    <w:rsid w:val="009B2ABA"/>
    <w:rsid w:val="009B35AD"/>
    <w:rsid w:val="009B38FA"/>
    <w:rsid w:val="009B5E63"/>
    <w:rsid w:val="009B5FAC"/>
    <w:rsid w:val="009B718F"/>
    <w:rsid w:val="009C06C4"/>
    <w:rsid w:val="009C2C29"/>
    <w:rsid w:val="009C3BAD"/>
    <w:rsid w:val="009C502B"/>
    <w:rsid w:val="009C522F"/>
    <w:rsid w:val="009C5526"/>
    <w:rsid w:val="009C5C33"/>
    <w:rsid w:val="009C6D1B"/>
    <w:rsid w:val="009C6E5C"/>
    <w:rsid w:val="009C7D7B"/>
    <w:rsid w:val="009C7DDB"/>
    <w:rsid w:val="009D0CF4"/>
    <w:rsid w:val="009D1B67"/>
    <w:rsid w:val="009D78DF"/>
    <w:rsid w:val="009E2563"/>
    <w:rsid w:val="009E303D"/>
    <w:rsid w:val="009E6FD4"/>
    <w:rsid w:val="009E7AA4"/>
    <w:rsid w:val="009F0DDB"/>
    <w:rsid w:val="009F0FAC"/>
    <w:rsid w:val="009F1AAF"/>
    <w:rsid w:val="009F291C"/>
    <w:rsid w:val="009F3421"/>
    <w:rsid w:val="009F4513"/>
    <w:rsid w:val="009F5C40"/>
    <w:rsid w:val="009F5CC1"/>
    <w:rsid w:val="009F6782"/>
    <w:rsid w:val="00A00284"/>
    <w:rsid w:val="00A021D3"/>
    <w:rsid w:val="00A022A2"/>
    <w:rsid w:val="00A03163"/>
    <w:rsid w:val="00A0456E"/>
    <w:rsid w:val="00A076A0"/>
    <w:rsid w:val="00A1047A"/>
    <w:rsid w:val="00A13677"/>
    <w:rsid w:val="00A13741"/>
    <w:rsid w:val="00A137D2"/>
    <w:rsid w:val="00A1397C"/>
    <w:rsid w:val="00A14E91"/>
    <w:rsid w:val="00A16EA1"/>
    <w:rsid w:val="00A202AD"/>
    <w:rsid w:val="00A221D0"/>
    <w:rsid w:val="00A23285"/>
    <w:rsid w:val="00A23406"/>
    <w:rsid w:val="00A247CA"/>
    <w:rsid w:val="00A24BE0"/>
    <w:rsid w:val="00A25CB3"/>
    <w:rsid w:val="00A26B21"/>
    <w:rsid w:val="00A26FCF"/>
    <w:rsid w:val="00A271E8"/>
    <w:rsid w:val="00A2773E"/>
    <w:rsid w:val="00A30E25"/>
    <w:rsid w:val="00A347B5"/>
    <w:rsid w:val="00A41F30"/>
    <w:rsid w:val="00A42402"/>
    <w:rsid w:val="00A42675"/>
    <w:rsid w:val="00A429DE"/>
    <w:rsid w:val="00A434E0"/>
    <w:rsid w:val="00A44162"/>
    <w:rsid w:val="00A4440D"/>
    <w:rsid w:val="00A444BE"/>
    <w:rsid w:val="00A44668"/>
    <w:rsid w:val="00A4640C"/>
    <w:rsid w:val="00A50C76"/>
    <w:rsid w:val="00A5362A"/>
    <w:rsid w:val="00A53E93"/>
    <w:rsid w:val="00A540D7"/>
    <w:rsid w:val="00A541B5"/>
    <w:rsid w:val="00A55B0B"/>
    <w:rsid w:val="00A603FB"/>
    <w:rsid w:val="00A60D5D"/>
    <w:rsid w:val="00A616CD"/>
    <w:rsid w:val="00A61ED5"/>
    <w:rsid w:val="00A635E1"/>
    <w:rsid w:val="00A6554E"/>
    <w:rsid w:val="00A66420"/>
    <w:rsid w:val="00A668D0"/>
    <w:rsid w:val="00A66A7F"/>
    <w:rsid w:val="00A70DE0"/>
    <w:rsid w:val="00A715BC"/>
    <w:rsid w:val="00A73F8B"/>
    <w:rsid w:val="00A745AF"/>
    <w:rsid w:val="00A74B8F"/>
    <w:rsid w:val="00A74C6E"/>
    <w:rsid w:val="00A75833"/>
    <w:rsid w:val="00A800C9"/>
    <w:rsid w:val="00A806B8"/>
    <w:rsid w:val="00A8082F"/>
    <w:rsid w:val="00A80E22"/>
    <w:rsid w:val="00A813FF"/>
    <w:rsid w:val="00A814D0"/>
    <w:rsid w:val="00A81504"/>
    <w:rsid w:val="00A823A9"/>
    <w:rsid w:val="00A83BF1"/>
    <w:rsid w:val="00A83C26"/>
    <w:rsid w:val="00A83CF6"/>
    <w:rsid w:val="00A85E86"/>
    <w:rsid w:val="00A86DAC"/>
    <w:rsid w:val="00A9008C"/>
    <w:rsid w:val="00A902FF"/>
    <w:rsid w:val="00A90863"/>
    <w:rsid w:val="00A916CA"/>
    <w:rsid w:val="00A91A6E"/>
    <w:rsid w:val="00A92CC0"/>
    <w:rsid w:val="00A9394E"/>
    <w:rsid w:val="00A95289"/>
    <w:rsid w:val="00A95759"/>
    <w:rsid w:val="00A95B0D"/>
    <w:rsid w:val="00A9629F"/>
    <w:rsid w:val="00A97AEA"/>
    <w:rsid w:val="00AA03A5"/>
    <w:rsid w:val="00AA2B3B"/>
    <w:rsid w:val="00AA3077"/>
    <w:rsid w:val="00AB02F5"/>
    <w:rsid w:val="00AB2255"/>
    <w:rsid w:val="00AB4F7B"/>
    <w:rsid w:val="00AB5912"/>
    <w:rsid w:val="00AC01A3"/>
    <w:rsid w:val="00AC08AC"/>
    <w:rsid w:val="00AC11F5"/>
    <w:rsid w:val="00AC2D56"/>
    <w:rsid w:val="00AC3EBC"/>
    <w:rsid w:val="00AC3F8E"/>
    <w:rsid w:val="00AC49D3"/>
    <w:rsid w:val="00AC4B5F"/>
    <w:rsid w:val="00AC6195"/>
    <w:rsid w:val="00AC7121"/>
    <w:rsid w:val="00AD1610"/>
    <w:rsid w:val="00AD18B5"/>
    <w:rsid w:val="00AD43E3"/>
    <w:rsid w:val="00AD4436"/>
    <w:rsid w:val="00AD5F52"/>
    <w:rsid w:val="00AE26E1"/>
    <w:rsid w:val="00AE29A0"/>
    <w:rsid w:val="00AE2C50"/>
    <w:rsid w:val="00AE4316"/>
    <w:rsid w:val="00AE6917"/>
    <w:rsid w:val="00AE7674"/>
    <w:rsid w:val="00AF09AA"/>
    <w:rsid w:val="00AF0ADB"/>
    <w:rsid w:val="00AF156E"/>
    <w:rsid w:val="00AF18D9"/>
    <w:rsid w:val="00AF3BDC"/>
    <w:rsid w:val="00AF44FF"/>
    <w:rsid w:val="00AF63A0"/>
    <w:rsid w:val="00B00C6A"/>
    <w:rsid w:val="00B00DC5"/>
    <w:rsid w:val="00B01A77"/>
    <w:rsid w:val="00B01C3D"/>
    <w:rsid w:val="00B04AB2"/>
    <w:rsid w:val="00B05466"/>
    <w:rsid w:val="00B07045"/>
    <w:rsid w:val="00B0772D"/>
    <w:rsid w:val="00B077BB"/>
    <w:rsid w:val="00B07E8A"/>
    <w:rsid w:val="00B104DD"/>
    <w:rsid w:val="00B1480A"/>
    <w:rsid w:val="00B15328"/>
    <w:rsid w:val="00B16175"/>
    <w:rsid w:val="00B172EC"/>
    <w:rsid w:val="00B21090"/>
    <w:rsid w:val="00B22076"/>
    <w:rsid w:val="00B253F1"/>
    <w:rsid w:val="00B25718"/>
    <w:rsid w:val="00B26212"/>
    <w:rsid w:val="00B27763"/>
    <w:rsid w:val="00B3010A"/>
    <w:rsid w:val="00B30B85"/>
    <w:rsid w:val="00B32F8A"/>
    <w:rsid w:val="00B3403F"/>
    <w:rsid w:val="00B3471A"/>
    <w:rsid w:val="00B34A22"/>
    <w:rsid w:val="00B364DD"/>
    <w:rsid w:val="00B37A88"/>
    <w:rsid w:val="00B40A9F"/>
    <w:rsid w:val="00B4145D"/>
    <w:rsid w:val="00B4563C"/>
    <w:rsid w:val="00B45BDA"/>
    <w:rsid w:val="00B50463"/>
    <w:rsid w:val="00B50AB3"/>
    <w:rsid w:val="00B53226"/>
    <w:rsid w:val="00B5339F"/>
    <w:rsid w:val="00B568AF"/>
    <w:rsid w:val="00B56BF0"/>
    <w:rsid w:val="00B56DD8"/>
    <w:rsid w:val="00B603D3"/>
    <w:rsid w:val="00B61C4C"/>
    <w:rsid w:val="00B6331F"/>
    <w:rsid w:val="00B63516"/>
    <w:rsid w:val="00B6428B"/>
    <w:rsid w:val="00B6460E"/>
    <w:rsid w:val="00B64B1E"/>
    <w:rsid w:val="00B650B6"/>
    <w:rsid w:val="00B6560E"/>
    <w:rsid w:val="00B65A16"/>
    <w:rsid w:val="00B70E02"/>
    <w:rsid w:val="00B717A2"/>
    <w:rsid w:val="00B71CC4"/>
    <w:rsid w:val="00B721BD"/>
    <w:rsid w:val="00B72442"/>
    <w:rsid w:val="00B726EC"/>
    <w:rsid w:val="00B744AC"/>
    <w:rsid w:val="00B747D5"/>
    <w:rsid w:val="00B76BDE"/>
    <w:rsid w:val="00B810EA"/>
    <w:rsid w:val="00B84311"/>
    <w:rsid w:val="00B8519C"/>
    <w:rsid w:val="00B8699E"/>
    <w:rsid w:val="00B86E8D"/>
    <w:rsid w:val="00B94B7E"/>
    <w:rsid w:val="00B94F93"/>
    <w:rsid w:val="00B951D3"/>
    <w:rsid w:val="00B951F1"/>
    <w:rsid w:val="00B95645"/>
    <w:rsid w:val="00BA074D"/>
    <w:rsid w:val="00BA15D6"/>
    <w:rsid w:val="00BA17FB"/>
    <w:rsid w:val="00BA2CBE"/>
    <w:rsid w:val="00BA449C"/>
    <w:rsid w:val="00BA4C96"/>
    <w:rsid w:val="00BA513F"/>
    <w:rsid w:val="00BA61B1"/>
    <w:rsid w:val="00BA6579"/>
    <w:rsid w:val="00BA6DF4"/>
    <w:rsid w:val="00BB0C94"/>
    <w:rsid w:val="00BB1ABC"/>
    <w:rsid w:val="00BB37BF"/>
    <w:rsid w:val="00BB3A2E"/>
    <w:rsid w:val="00BB5877"/>
    <w:rsid w:val="00BB5E80"/>
    <w:rsid w:val="00BB7140"/>
    <w:rsid w:val="00BB75BD"/>
    <w:rsid w:val="00BC0E04"/>
    <w:rsid w:val="00BC1825"/>
    <w:rsid w:val="00BC2925"/>
    <w:rsid w:val="00BC2D87"/>
    <w:rsid w:val="00BC4C50"/>
    <w:rsid w:val="00BC5797"/>
    <w:rsid w:val="00BC5B06"/>
    <w:rsid w:val="00BC6578"/>
    <w:rsid w:val="00BC70BB"/>
    <w:rsid w:val="00BC717C"/>
    <w:rsid w:val="00BC749C"/>
    <w:rsid w:val="00BD0799"/>
    <w:rsid w:val="00BD14D8"/>
    <w:rsid w:val="00BD2341"/>
    <w:rsid w:val="00BD2C14"/>
    <w:rsid w:val="00BD2C29"/>
    <w:rsid w:val="00BD38AD"/>
    <w:rsid w:val="00BD7688"/>
    <w:rsid w:val="00BE04CE"/>
    <w:rsid w:val="00BE0848"/>
    <w:rsid w:val="00BE0FB4"/>
    <w:rsid w:val="00BE136F"/>
    <w:rsid w:val="00BE3B39"/>
    <w:rsid w:val="00BE67BF"/>
    <w:rsid w:val="00BE7011"/>
    <w:rsid w:val="00BE7B5F"/>
    <w:rsid w:val="00BF1C7B"/>
    <w:rsid w:val="00BF20CA"/>
    <w:rsid w:val="00BF42D8"/>
    <w:rsid w:val="00BF4FAD"/>
    <w:rsid w:val="00BF57A9"/>
    <w:rsid w:val="00BF5C07"/>
    <w:rsid w:val="00BF5D15"/>
    <w:rsid w:val="00BF77B6"/>
    <w:rsid w:val="00C002E6"/>
    <w:rsid w:val="00C00847"/>
    <w:rsid w:val="00C00E1A"/>
    <w:rsid w:val="00C01DE9"/>
    <w:rsid w:val="00C05350"/>
    <w:rsid w:val="00C05403"/>
    <w:rsid w:val="00C0603F"/>
    <w:rsid w:val="00C06197"/>
    <w:rsid w:val="00C07BCB"/>
    <w:rsid w:val="00C07D25"/>
    <w:rsid w:val="00C07D63"/>
    <w:rsid w:val="00C106BC"/>
    <w:rsid w:val="00C10CC5"/>
    <w:rsid w:val="00C1781B"/>
    <w:rsid w:val="00C21089"/>
    <w:rsid w:val="00C21172"/>
    <w:rsid w:val="00C21255"/>
    <w:rsid w:val="00C21256"/>
    <w:rsid w:val="00C21B75"/>
    <w:rsid w:val="00C21B7B"/>
    <w:rsid w:val="00C21E05"/>
    <w:rsid w:val="00C278D5"/>
    <w:rsid w:val="00C27C8C"/>
    <w:rsid w:val="00C34EEB"/>
    <w:rsid w:val="00C36973"/>
    <w:rsid w:val="00C37EA8"/>
    <w:rsid w:val="00C37FB3"/>
    <w:rsid w:val="00C42099"/>
    <w:rsid w:val="00C43130"/>
    <w:rsid w:val="00C45032"/>
    <w:rsid w:val="00C4701C"/>
    <w:rsid w:val="00C47C06"/>
    <w:rsid w:val="00C50E41"/>
    <w:rsid w:val="00C5150E"/>
    <w:rsid w:val="00C51A0F"/>
    <w:rsid w:val="00C51E54"/>
    <w:rsid w:val="00C54E28"/>
    <w:rsid w:val="00C57580"/>
    <w:rsid w:val="00C6056F"/>
    <w:rsid w:val="00C62964"/>
    <w:rsid w:val="00C63194"/>
    <w:rsid w:val="00C65F59"/>
    <w:rsid w:val="00C6658E"/>
    <w:rsid w:val="00C669A0"/>
    <w:rsid w:val="00C67B19"/>
    <w:rsid w:val="00C67C48"/>
    <w:rsid w:val="00C70D61"/>
    <w:rsid w:val="00C77668"/>
    <w:rsid w:val="00C805FC"/>
    <w:rsid w:val="00C81083"/>
    <w:rsid w:val="00C83C4D"/>
    <w:rsid w:val="00C84128"/>
    <w:rsid w:val="00C8652F"/>
    <w:rsid w:val="00C875D1"/>
    <w:rsid w:val="00C9046A"/>
    <w:rsid w:val="00C918C1"/>
    <w:rsid w:val="00C9264D"/>
    <w:rsid w:val="00C94997"/>
    <w:rsid w:val="00C95C0A"/>
    <w:rsid w:val="00CA0E2D"/>
    <w:rsid w:val="00CA0FD0"/>
    <w:rsid w:val="00CA158D"/>
    <w:rsid w:val="00CA3F7E"/>
    <w:rsid w:val="00CA5441"/>
    <w:rsid w:val="00CA5808"/>
    <w:rsid w:val="00CA59F2"/>
    <w:rsid w:val="00CA6161"/>
    <w:rsid w:val="00CA65A6"/>
    <w:rsid w:val="00CB1617"/>
    <w:rsid w:val="00CB2377"/>
    <w:rsid w:val="00CB3E62"/>
    <w:rsid w:val="00CB44CB"/>
    <w:rsid w:val="00CB5123"/>
    <w:rsid w:val="00CB7267"/>
    <w:rsid w:val="00CB7FA3"/>
    <w:rsid w:val="00CC0B17"/>
    <w:rsid w:val="00CC0C15"/>
    <w:rsid w:val="00CC1CD1"/>
    <w:rsid w:val="00CC2CF9"/>
    <w:rsid w:val="00CC392F"/>
    <w:rsid w:val="00CC3F44"/>
    <w:rsid w:val="00CC50D2"/>
    <w:rsid w:val="00CC6B2A"/>
    <w:rsid w:val="00CD047A"/>
    <w:rsid w:val="00CD0492"/>
    <w:rsid w:val="00CD07A6"/>
    <w:rsid w:val="00CD38D5"/>
    <w:rsid w:val="00CD572B"/>
    <w:rsid w:val="00CD5786"/>
    <w:rsid w:val="00CD5F8B"/>
    <w:rsid w:val="00CD75A1"/>
    <w:rsid w:val="00CE2856"/>
    <w:rsid w:val="00CE3C01"/>
    <w:rsid w:val="00CE4428"/>
    <w:rsid w:val="00CE447A"/>
    <w:rsid w:val="00CE5214"/>
    <w:rsid w:val="00CE53D1"/>
    <w:rsid w:val="00CE5747"/>
    <w:rsid w:val="00CE70AF"/>
    <w:rsid w:val="00CF172B"/>
    <w:rsid w:val="00CF1B11"/>
    <w:rsid w:val="00CF1E77"/>
    <w:rsid w:val="00CF23BA"/>
    <w:rsid w:val="00CF760A"/>
    <w:rsid w:val="00CF7A9F"/>
    <w:rsid w:val="00D01B3E"/>
    <w:rsid w:val="00D0379E"/>
    <w:rsid w:val="00D10E5C"/>
    <w:rsid w:val="00D12741"/>
    <w:rsid w:val="00D129B9"/>
    <w:rsid w:val="00D14A97"/>
    <w:rsid w:val="00D14FD2"/>
    <w:rsid w:val="00D16B0E"/>
    <w:rsid w:val="00D2068B"/>
    <w:rsid w:val="00D22D88"/>
    <w:rsid w:val="00D23F29"/>
    <w:rsid w:val="00D24CB4"/>
    <w:rsid w:val="00D25A0B"/>
    <w:rsid w:val="00D26F72"/>
    <w:rsid w:val="00D3168D"/>
    <w:rsid w:val="00D31707"/>
    <w:rsid w:val="00D32397"/>
    <w:rsid w:val="00D34752"/>
    <w:rsid w:val="00D34EFD"/>
    <w:rsid w:val="00D3615D"/>
    <w:rsid w:val="00D36529"/>
    <w:rsid w:val="00D37F9C"/>
    <w:rsid w:val="00D40D61"/>
    <w:rsid w:val="00D41DFA"/>
    <w:rsid w:val="00D43E40"/>
    <w:rsid w:val="00D43E59"/>
    <w:rsid w:val="00D45D35"/>
    <w:rsid w:val="00D52B35"/>
    <w:rsid w:val="00D53B52"/>
    <w:rsid w:val="00D53C50"/>
    <w:rsid w:val="00D5492E"/>
    <w:rsid w:val="00D556A6"/>
    <w:rsid w:val="00D55B3A"/>
    <w:rsid w:val="00D57738"/>
    <w:rsid w:val="00D60BCC"/>
    <w:rsid w:val="00D6300A"/>
    <w:rsid w:val="00D64FCF"/>
    <w:rsid w:val="00D67003"/>
    <w:rsid w:val="00D716F5"/>
    <w:rsid w:val="00D71CA3"/>
    <w:rsid w:val="00D729BC"/>
    <w:rsid w:val="00D72BB5"/>
    <w:rsid w:val="00D74FC6"/>
    <w:rsid w:val="00D804B9"/>
    <w:rsid w:val="00D80AC5"/>
    <w:rsid w:val="00D81342"/>
    <w:rsid w:val="00D81846"/>
    <w:rsid w:val="00D81C4B"/>
    <w:rsid w:val="00D82E77"/>
    <w:rsid w:val="00D83752"/>
    <w:rsid w:val="00D844C9"/>
    <w:rsid w:val="00D864E4"/>
    <w:rsid w:val="00D87FE9"/>
    <w:rsid w:val="00D93950"/>
    <w:rsid w:val="00D93D9E"/>
    <w:rsid w:val="00DA16D9"/>
    <w:rsid w:val="00DA1A93"/>
    <w:rsid w:val="00DA1B30"/>
    <w:rsid w:val="00DA28C6"/>
    <w:rsid w:val="00DA5BFA"/>
    <w:rsid w:val="00DA77D6"/>
    <w:rsid w:val="00DB1518"/>
    <w:rsid w:val="00DB19C8"/>
    <w:rsid w:val="00DB36E7"/>
    <w:rsid w:val="00DB541D"/>
    <w:rsid w:val="00DB585B"/>
    <w:rsid w:val="00DB674A"/>
    <w:rsid w:val="00DB76CA"/>
    <w:rsid w:val="00DB7921"/>
    <w:rsid w:val="00DB7F69"/>
    <w:rsid w:val="00DC02FF"/>
    <w:rsid w:val="00DC0B18"/>
    <w:rsid w:val="00DC2D5E"/>
    <w:rsid w:val="00DC2E6A"/>
    <w:rsid w:val="00DC438D"/>
    <w:rsid w:val="00DC4D13"/>
    <w:rsid w:val="00DC58C0"/>
    <w:rsid w:val="00DC6A25"/>
    <w:rsid w:val="00DD0B6D"/>
    <w:rsid w:val="00DD0BC4"/>
    <w:rsid w:val="00DD2880"/>
    <w:rsid w:val="00DD3DBB"/>
    <w:rsid w:val="00DD438A"/>
    <w:rsid w:val="00DD470C"/>
    <w:rsid w:val="00DD4C3F"/>
    <w:rsid w:val="00DD6CA5"/>
    <w:rsid w:val="00DE034B"/>
    <w:rsid w:val="00DE1144"/>
    <w:rsid w:val="00DE2167"/>
    <w:rsid w:val="00DE3646"/>
    <w:rsid w:val="00DE6394"/>
    <w:rsid w:val="00DF02CB"/>
    <w:rsid w:val="00DF28AC"/>
    <w:rsid w:val="00DF2A8D"/>
    <w:rsid w:val="00DF3F68"/>
    <w:rsid w:val="00DF49F6"/>
    <w:rsid w:val="00DF4EB7"/>
    <w:rsid w:val="00DF6535"/>
    <w:rsid w:val="00DF696D"/>
    <w:rsid w:val="00DF7C2C"/>
    <w:rsid w:val="00E00664"/>
    <w:rsid w:val="00E00972"/>
    <w:rsid w:val="00E00EA8"/>
    <w:rsid w:val="00E01DA5"/>
    <w:rsid w:val="00E02D34"/>
    <w:rsid w:val="00E03189"/>
    <w:rsid w:val="00E03AE5"/>
    <w:rsid w:val="00E03DA8"/>
    <w:rsid w:val="00E049C1"/>
    <w:rsid w:val="00E05A19"/>
    <w:rsid w:val="00E0699D"/>
    <w:rsid w:val="00E06DDD"/>
    <w:rsid w:val="00E074A5"/>
    <w:rsid w:val="00E07BFE"/>
    <w:rsid w:val="00E11370"/>
    <w:rsid w:val="00E1137C"/>
    <w:rsid w:val="00E1166B"/>
    <w:rsid w:val="00E13297"/>
    <w:rsid w:val="00E14CEF"/>
    <w:rsid w:val="00E14F80"/>
    <w:rsid w:val="00E160FB"/>
    <w:rsid w:val="00E1730B"/>
    <w:rsid w:val="00E17564"/>
    <w:rsid w:val="00E20300"/>
    <w:rsid w:val="00E20FE2"/>
    <w:rsid w:val="00E23B56"/>
    <w:rsid w:val="00E240F5"/>
    <w:rsid w:val="00E246C8"/>
    <w:rsid w:val="00E254B9"/>
    <w:rsid w:val="00E256DA"/>
    <w:rsid w:val="00E25AD5"/>
    <w:rsid w:val="00E25ECB"/>
    <w:rsid w:val="00E271C2"/>
    <w:rsid w:val="00E2751D"/>
    <w:rsid w:val="00E27628"/>
    <w:rsid w:val="00E30461"/>
    <w:rsid w:val="00E31162"/>
    <w:rsid w:val="00E317AA"/>
    <w:rsid w:val="00E333DC"/>
    <w:rsid w:val="00E33A6F"/>
    <w:rsid w:val="00E33B8D"/>
    <w:rsid w:val="00E342CB"/>
    <w:rsid w:val="00E35216"/>
    <w:rsid w:val="00E35E8C"/>
    <w:rsid w:val="00E3726A"/>
    <w:rsid w:val="00E37D99"/>
    <w:rsid w:val="00E40C86"/>
    <w:rsid w:val="00E416D8"/>
    <w:rsid w:val="00E41E2F"/>
    <w:rsid w:val="00E42CB7"/>
    <w:rsid w:val="00E45AE7"/>
    <w:rsid w:val="00E45B5F"/>
    <w:rsid w:val="00E47316"/>
    <w:rsid w:val="00E508AD"/>
    <w:rsid w:val="00E520EF"/>
    <w:rsid w:val="00E53391"/>
    <w:rsid w:val="00E5375C"/>
    <w:rsid w:val="00E55862"/>
    <w:rsid w:val="00E60564"/>
    <w:rsid w:val="00E60D5B"/>
    <w:rsid w:val="00E627DF"/>
    <w:rsid w:val="00E62FCE"/>
    <w:rsid w:val="00E63763"/>
    <w:rsid w:val="00E64398"/>
    <w:rsid w:val="00E64AF4"/>
    <w:rsid w:val="00E64B8D"/>
    <w:rsid w:val="00E64BDA"/>
    <w:rsid w:val="00E656EF"/>
    <w:rsid w:val="00E65926"/>
    <w:rsid w:val="00E66088"/>
    <w:rsid w:val="00E7106F"/>
    <w:rsid w:val="00E71576"/>
    <w:rsid w:val="00E73C77"/>
    <w:rsid w:val="00E759E2"/>
    <w:rsid w:val="00E7606F"/>
    <w:rsid w:val="00E77D05"/>
    <w:rsid w:val="00E83677"/>
    <w:rsid w:val="00E83EA6"/>
    <w:rsid w:val="00E84DF2"/>
    <w:rsid w:val="00E87C81"/>
    <w:rsid w:val="00E90973"/>
    <w:rsid w:val="00E92738"/>
    <w:rsid w:val="00E92977"/>
    <w:rsid w:val="00E95095"/>
    <w:rsid w:val="00EA33BB"/>
    <w:rsid w:val="00EA6985"/>
    <w:rsid w:val="00EA760E"/>
    <w:rsid w:val="00EA7D82"/>
    <w:rsid w:val="00EB20EE"/>
    <w:rsid w:val="00EB3A1A"/>
    <w:rsid w:val="00EB501E"/>
    <w:rsid w:val="00EB5AB9"/>
    <w:rsid w:val="00EB5AD4"/>
    <w:rsid w:val="00EB5E4B"/>
    <w:rsid w:val="00EB5F0B"/>
    <w:rsid w:val="00EB6192"/>
    <w:rsid w:val="00EB77EB"/>
    <w:rsid w:val="00EC0250"/>
    <w:rsid w:val="00EC244C"/>
    <w:rsid w:val="00EC2E11"/>
    <w:rsid w:val="00EC51A5"/>
    <w:rsid w:val="00EC5EE9"/>
    <w:rsid w:val="00EC628F"/>
    <w:rsid w:val="00EC6752"/>
    <w:rsid w:val="00ED1FA9"/>
    <w:rsid w:val="00ED40BD"/>
    <w:rsid w:val="00ED48C0"/>
    <w:rsid w:val="00ED507C"/>
    <w:rsid w:val="00ED51FD"/>
    <w:rsid w:val="00ED58C6"/>
    <w:rsid w:val="00ED5FD2"/>
    <w:rsid w:val="00ED6344"/>
    <w:rsid w:val="00ED66E5"/>
    <w:rsid w:val="00ED6E5F"/>
    <w:rsid w:val="00ED6F16"/>
    <w:rsid w:val="00ED7B4F"/>
    <w:rsid w:val="00ED7F29"/>
    <w:rsid w:val="00EE1C21"/>
    <w:rsid w:val="00EE376B"/>
    <w:rsid w:val="00EE4F63"/>
    <w:rsid w:val="00EE53B0"/>
    <w:rsid w:val="00EE6F61"/>
    <w:rsid w:val="00EE795D"/>
    <w:rsid w:val="00EF155C"/>
    <w:rsid w:val="00EF30D9"/>
    <w:rsid w:val="00EF3427"/>
    <w:rsid w:val="00EF3B7C"/>
    <w:rsid w:val="00EF3C28"/>
    <w:rsid w:val="00F00976"/>
    <w:rsid w:val="00F00C87"/>
    <w:rsid w:val="00F01A68"/>
    <w:rsid w:val="00F02BA1"/>
    <w:rsid w:val="00F02F4B"/>
    <w:rsid w:val="00F03608"/>
    <w:rsid w:val="00F04215"/>
    <w:rsid w:val="00F05420"/>
    <w:rsid w:val="00F05BB1"/>
    <w:rsid w:val="00F06147"/>
    <w:rsid w:val="00F0624F"/>
    <w:rsid w:val="00F106AA"/>
    <w:rsid w:val="00F11597"/>
    <w:rsid w:val="00F119EB"/>
    <w:rsid w:val="00F127B2"/>
    <w:rsid w:val="00F1391A"/>
    <w:rsid w:val="00F13FE8"/>
    <w:rsid w:val="00F14610"/>
    <w:rsid w:val="00F15EB0"/>
    <w:rsid w:val="00F16953"/>
    <w:rsid w:val="00F17048"/>
    <w:rsid w:val="00F21DD5"/>
    <w:rsid w:val="00F221FB"/>
    <w:rsid w:val="00F222A5"/>
    <w:rsid w:val="00F24EAA"/>
    <w:rsid w:val="00F25563"/>
    <w:rsid w:val="00F259E4"/>
    <w:rsid w:val="00F25A31"/>
    <w:rsid w:val="00F26B03"/>
    <w:rsid w:val="00F27362"/>
    <w:rsid w:val="00F27898"/>
    <w:rsid w:val="00F30711"/>
    <w:rsid w:val="00F30F57"/>
    <w:rsid w:val="00F30F8F"/>
    <w:rsid w:val="00F313DF"/>
    <w:rsid w:val="00F31508"/>
    <w:rsid w:val="00F31515"/>
    <w:rsid w:val="00F324F6"/>
    <w:rsid w:val="00F35C06"/>
    <w:rsid w:val="00F35F42"/>
    <w:rsid w:val="00F40912"/>
    <w:rsid w:val="00F410CF"/>
    <w:rsid w:val="00F41411"/>
    <w:rsid w:val="00F416F2"/>
    <w:rsid w:val="00F41A2E"/>
    <w:rsid w:val="00F42F43"/>
    <w:rsid w:val="00F44FA9"/>
    <w:rsid w:val="00F46214"/>
    <w:rsid w:val="00F47F3F"/>
    <w:rsid w:val="00F51028"/>
    <w:rsid w:val="00F51659"/>
    <w:rsid w:val="00F52D0A"/>
    <w:rsid w:val="00F54F83"/>
    <w:rsid w:val="00F567A9"/>
    <w:rsid w:val="00F56C33"/>
    <w:rsid w:val="00F57ECC"/>
    <w:rsid w:val="00F62EDC"/>
    <w:rsid w:val="00F64321"/>
    <w:rsid w:val="00F64A15"/>
    <w:rsid w:val="00F6512C"/>
    <w:rsid w:val="00F651A7"/>
    <w:rsid w:val="00F66234"/>
    <w:rsid w:val="00F67083"/>
    <w:rsid w:val="00F67623"/>
    <w:rsid w:val="00F7036C"/>
    <w:rsid w:val="00F70A1B"/>
    <w:rsid w:val="00F7126F"/>
    <w:rsid w:val="00F7533E"/>
    <w:rsid w:val="00F761AA"/>
    <w:rsid w:val="00F76E9C"/>
    <w:rsid w:val="00F77BCE"/>
    <w:rsid w:val="00F80125"/>
    <w:rsid w:val="00F805D2"/>
    <w:rsid w:val="00F80D10"/>
    <w:rsid w:val="00F8107A"/>
    <w:rsid w:val="00F819B1"/>
    <w:rsid w:val="00F81D55"/>
    <w:rsid w:val="00F81F96"/>
    <w:rsid w:val="00F8326B"/>
    <w:rsid w:val="00F83C7D"/>
    <w:rsid w:val="00F83C95"/>
    <w:rsid w:val="00F8485D"/>
    <w:rsid w:val="00F85CDF"/>
    <w:rsid w:val="00F85E16"/>
    <w:rsid w:val="00F90B4F"/>
    <w:rsid w:val="00F91828"/>
    <w:rsid w:val="00F936D2"/>
    <w:rsid w:val="00F94004"/>
    <w:rsid w:val="00F94094"/>
    <w:rsid w:val="00F9431F"/>
    <w:rsid w:val="00F95190"/>
    <w:rsid w:val="00F9771C"/>
    <w:rsid w:val="00FA0E97"/>
    <w:rsid w:val="00FA113E"/>
    <w:rsid w:val="00FA1CD3"/>
    <w:rsid w:val="00FA377D"/>
    <w:rsid w:val="00FA5F86"/>
    <w:rsid w:val="00FA74F6"/>
    <w:rsid w:val="00FB015C"/>
    <w:rsid w:val="00FB35C2"/>
    <w:rsid w:val="00FB3CE7"/>
    <w:rsid w:val="00FB3DB6"/>
    <w:rsid w:val="00FB3E09"/>
    <w:rsid w:val="00FB41EA"/>
    <w:rsid w:val="00FB5871"/>
    <w:rsid w:val="00FB58BE"/>
    <w:rsid w:val="00FB6A4B"/>
    <w:rsid w:val="00FB6F79"/>
    <w:rsid w:val="00FC0467"/>
    <w:rsid w:val="00FC09F3"/>
    <w:rsid w:val="00FC2373"/>
    <w:rsid w:val="00FC3A85"/>
    <w:rsid w:val="00FC3C0E"/>
    <w:rsid w:val="00FC5BAB"/>
    <w:rsid w:val="00FC7AB3"/>
    <w:rsid w:val="00FD048D"/>
    <w:rsid w:val="00FD0A6C"/>
    <w:rsid w:val="00FD0D8C"/>
    <w:rsid w:val="00FD26B9"/>
    <w:rsid w:val="00FD3AF0"/>
    <w:rsid w:val="00FD3B86"/>
    <w:rsid w:val="00FD3C14"/>
    <w:rsid w:val="00FD5C6A"/>
    <w:rsid w:val="00FD6252"/>
    <w:rsid w:val="00FD7F62"/>
    <w:rsid w:val="00FE0F9D"/>
    <w:rsid w:val="00FE195E"/>
    <w:rsid w:val="00FE2697"/>
    <w:rsid w:val="00FE28BE"/>
    <w:rsid w:val="00FE28E3"/>
    <w:rsid w:val="00FE31B3"/>
    <w:rsid w:val="00FE3E35"/>
    <w:rsid w:val="00FE3E6A"/>
    <w:rsid w:val="00FE6E4C"/>
    <w:rsid w:val="00FE76FA"/>
    <w:rsid w:val="00FE79D6"/>
    <w:rsid w:val="00FE7CD2"/>
    <w:rsid w:val="00FF0763"/>
    <w:rsid w:val="00FF1361"/>
    <w:rsid w:val="00FF35D4"/>
    <w:rsid w:val="00FF6310"/>
    <w:rsid w:val="00FF69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26"/>
    <o:shapelayout v:ext="edit">
      <o:idmap v:ext="edit" data="1"/>
    </o:shapelayout>
  </w:shapeDefaults>
  <w:decimalSymbol w:val="."/>
  <w:listSeparator w:val=","/>
  <w14:docId w14:val="0F78A66B"/>
  <w15:docId w15:val="{2E1FEA0D-23B6-472D-97BB-3B0ECB85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00E"/>
  </w:style>
  <w:style w:type="paragraph" w:styleId="1">
    <w:name w:val="heading 1"/>
    <w:basedOn w:val="a"/>
    <w:next w:val="a"/>
    <w:link w:val="10"/>
    <w:uiPriority w:val="9"/>
    <w:qFormat/>
    <w:rsid w:val="00DC6A25"/>
    <w:pPr>
      <w:keepNext/>
      <w:numPr>
        <w:numId w:val="10"/>
      </w:numPr>
      <w:spacing w:before="100" w:beforeAutospacing="1" w:after="100" w:afterAutospacing="1"/>
      <w:jc w:val="center"/>
      <w:outlineLvl w:val="0"/>
    </w:pPr>
    <w:rPr>
      <w:rFonts w:asciiTheme="majorHAnsi" w:eastAsiaTheme="majorEastAsia" w:hAnsiTheme="majorHAnsi" w:cstheme="majorBidi"/>
      <w:b/>
      <w:bCs/>
      <w:kern w:val="52"/>
      <w:sz w:val="28"/>
      <w:szCs w:val="52"/>
    </w:rPr>
  </w:style>
  <w:style w:type="paragraph" w:styleId="2">
    <w:name w:val="heading 2"/>
    <w:basedOn w:val="a"/>
    <w:next w:val="a"/>
    <w:link w:val="20"/>
    <w:uiPriority w:val="9"/>
    <w:unhideWhenUsed/>
    <w:qFormat/>
    <w:rsid w:val="00D3615D"/>
    <w:pPr>
      <w:keepNext/>
      <w:spacing w:line="720" w:lineRule="auto"/>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5B5F7D"/>
    <w:pPr>
      <w:keepNext/>
      <w:outlineLvl w:val="2"/>
    </w:pPr>
    <w:rPr>
      <w:rFonts w:asciiTheme="majorHAnsi" w:eastAsiaTheme="majorEastAsia" w:hAnsiTheme="majorHAnsi" w:cstheme="majorBidi"/>
      <w:b/>
      <w:bCs/>
      <w:sz w:val="28"/>
      <w:szCs w:val="36"/>
    </w:rPr>
  </w:style>
  <w:style w:type="paragraph" w:styleId="4">
    <w:name w:val="heading 4"/>
    <w:basedOn w:val="a"/>
    <w:next w:val="a"/>
    <w:link w:val="40"/>
    <w:uiPriority w:val="9"/>
    <w:unhideWhenUsed/>
    <w:qFormat/>
    <w:rsid w:val="000A0EC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0A0EC0"/>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0A0EC0"/>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0A0EC0"/>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0A0EC0"/>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0A0EC0"/>
    <w:pPr>
      <w:keepNext/>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0A0EC0"/>
    <w:pPr>
      <w:snapToGrid w:val="0"/>
    </w:pPr>
  </w:style>
  <w:style w:type="character" w:customStyle="1" w:styleId="a4">
    <w:name w:val="章節附註文字 字元"/>
    <w:basedOn w:val="a0"/>
    <w:link w:val="a3"/>
    <w:uiPriority w:val="99"/>
    <w:semiHidden/>
    <w:rsid w:val="000A0EC0"/>
  </w:style>
  <w:style w:type="character" w:styleId="a5">
    <w:name w:val="endnote reference"/>
    <w:basedOn w:val="a0"/>
    <w:uiPriority w:val="99"/>
    <w:semiHidden/>
    <w:unhideWhenUsed/>
    <w:rsid w:val="000A0EC0"/>
    <w:rPr>
      <w:vertAlign w:val="superscript"/>
    </w:rPr>
  </w:style>
  <w:style w:type="character" w:customStyle="1" w:styleId="10">
    <w:name w:val="標題 1 字元"/>
    <w:basedOn w:val="a0"/>
    <w:link w:val="1"/>
    <w:uiPriority w:val="9"/>
    <w:rsid w:val="005B5F7D"/>
    <w:rPr>
      <w:rFonts w:asciiTheme="majorHAnsi" w:eastAsiaTheme="majorEastAsia" w:hAnsiTheme="majorHAnsi" w:cstheme="majorBidi"/>
      <w:b/>
      <w:bCs/>
      <w:kern w:val="52"/>
      <w:sz w:val="28"/>
      <w:szCs w:val="52"/>
    </w:rPr>
  </w:style>
  <w:style w:type="character" w:customStyle="1" w:styleId="20">
    <w:name w:val="標題 2 字元"/>
    <w:basedOn w:val="a0"/>
    <w:link w:val="2"/>
    <w:uiPriority w:val="9"/>
    <w:rsid w:val="00C4701C"/>
    <w:rPr>
      <w:rFonts w:asciiTheme="majorHAnsi" w:eastAsiaTheme="majorEastAsia" w:hAnsiTheme="majorHAnsi" w:cstheme="majorBidi"/>
      <w:b/>
      <w:bCs/>
      <w:sz w:val="28"/>
      <w:szCs w:val="48"/>
    </w:rPr>
  </w:style>
  <w:style w:type="character" w:customStyle="1" w:styleId="30">
    <w:name w:val="標題 3 字元"/>
    <w:basedOn w:val="a0"/>
    <w:link w:val="3"/>
    <w:uiPriority w:val="9"/>
    <w:rsid w:val="005B5F7D"/>
    <w:rPr>
      <w:rFonts w:asciiTheme="majorHAnsi" w:eastAsiaTheme="majorEastAsia" w:hAnsiTheme="majorHAnsi" w:cstheme="majorBidi"/>
      <w:b/>
      <w:bCs/>
      <w:sz w:val="28"/>
      <w:szCs w:val="36"/>
    </w:rPr>
  </w:style>
  <w:style w:type="character" w:customStyle="1" w:styleId="40">
    <w:name w:val="標題 4 字元"/>
    <w:basedOn w:val="a0"/>
    <w:link w:val="4"/>
    <w:uiPriority w:val="9"/>
    <w:rsid w:val="000A0EC0"/>
    <w:rPr>
      <w:rFonts w:asciiTheme="majorHAnsi" w:eastAsiaTheme="majorEastAsia" w:hAnsiTheme="majorHAnsi" w:cstheme="majorBidi"/>
      <w:sz w:val="36"/>
      <w:szCs w:val="36"/>
    </w:rPr>
  </w:style>
  <w:style w:type="character" w:customStyle="1" w:styleId="50">
    <w:name w:val="標題 5 字元"/>
    <w:basedOn w:val="a0"/>
    <w:link w:val="5"/>
    <w:uiPriority w:val="9"/>
    <w:rsid w:val="000A0EC0"/>
    <w:rPr>
      <w:rFonts w:asciiTheme="majorHAnsi" w:eastAsiaTheme="majorEastAsia" w:hAnsiTheme="majorHAnsi" w:cstheme="majorBidi"/>
      <w:b/>
      <w:bCs/>
      <w:sz w:val="36"/>
      <w:szCs w:val="36"/>
    </w:rPr>
  </w:style>
  <w:style w:type="character" w:customStyle="1" w:styleId="60">
    <w:name w:val="標題 6 字元"/>
    <w:basedOn w:val="a0"/>
    <w:link w:val="6"/>
    <w:uiPriority w:val="9"/>
    <w:rsid w:val="000A0EC0"/>
    <w:rPr>
      <w:rFonts w:asciiTheme="majorHAnsi" w:eastAsiaTheme="majorEastAsia" w:hAnsiTheme="majorHAnsi" w:cstheme="majorBidi"/>
      <w:sz w:val="36"/>
      <w:szCs w:val="36"/>
    </w:rPr>
  </w:style>
  <w:style w:type="character" w:customStyle="1" w:styleId="70">
    <w:name w:val="標題 7 字元"/>
    <w:basedOn w:val="a0"/>
    <w:link w:val="7"/>
    <w:uiPriority w:val="9"/>
    <w:rsid w:val="000A0EC0"/>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0A0EC0"/>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0A0EC0"/>
    <w:rPr>
      <w:rFonts w:asciiTheme="majorHAnsi" w:eastAsiaTheme="majorEastAsia" w:hAnsiTheme="majorHAnsi" w:cstheme="majorBidi"/>
      <w:sz w:val="36"/>
      <w:szCs w:val="36"/>
    </w:rPr>
  </w:style>
  <w:style w:type="paragraph" w:styleId="a6">
    <w:name w:val="caption"/>
    <w:basedOn w:val="a"/>
    <w:next w:val="a"/>
    <w:uiPriority w:val="35"/>
    <w:unhideWhenUsed/>
    <w:qFormat/>
    <w:rsid w:val="000A0EC0"/>
    <w:rPr>
      <w:sz w:val="20"/>
      <w:szCs w:val="20"/>
    </w:rPr>
  </w:style>
  <w:style w:type="paragraph" w:styleId="a7">
    <w:name w:val="Title"/>
    <w:basedOn w:val="a"/>
    <w:next w:val="a"/>
    <w:link w:val="a8"/>
    <w:uiPriority w:val="10"/>
    <w:qFormat/>
    <w:rsid w:val="005B5F7D"/>
    <w:pPr>
      <w:spacing w:before="240" w:after="60"/>
      <w:jc w:val="center"/>
      <w:outlineLvl w:val="0"/>
    </w:pPr>
    <w:rPr>
      <w:rFonts w:asciiTheme="majorHAnsi" w:eastAsiaTheme="majorEastAsia" w:hAnsiTheme="majorHAnsi" w:cstheme="majorBidi"/>
      <w:b/>
      <w:bCs/>
      <w:sz w:val="28"/>
      <w:szCs w:val="32"/>
    </w:rPr>
  </w:style>
  <w:style w:type="character" w:customStyle="1" w:styleId="a8">
    <w:name w:val="標題 字元"/>
    <w:basedOn w:val="a0"/>
    <w:link w:val="a7"/>
    <w:uiPriority w:val="10"/>
    <w:rsid w:val="005B5F7D"/>
    <w:rPr>
      <w:rFonts w:asciiTheme="majorHAnsi" w:eastAsiaTheme="majorEastAsia" w:hAnsiTheme="majorHAnsi" w:cstheme="majorBidi"/>
      <w:b/>
      <w:bCs/>
      <w:sz w:val="28"/>
      <w:szCs w:val="32"/>
    </w:rPr>
  </w:style>
  <w:style w:type="paragraph" w:styleId="a9">
    <w:name w:val="Subtitle"/>
    <w:basedOn w:val="a"/>
    <w:next w:val="a"/>
    <w:link w:val="aa"/>
    <w:uiPriority w:val="11"/>
    <w:qFormat/>
    <w:rsid w:val="000A0EC0"/>
    <w:pPr>
      <w:spacing w:after="60"/>
      <w:jc w:val="center"/>
      <w:outlineLvl w:val="1"/>
    </w:pPr>
  </w:style>
  <w:style w:type="character" w:customStyle="1" w:styleId="aa">
    <w:name w:val="副標題 字元"/>
    <w:basedOn w:val="a0"/>
    <w:link w:val="a9"/>
    <w:uiPriority w:val="11"/>
    <w:rsid w:val="000A0EC0"/>
    <w:rPr>
      <w:szCs w:val="24"/>
    </w:rPr>
  </w:style>
  <w:style w:type="character" w:styleId="ab">
    <w:name w:val="Strong"/>
    <w:basedOn w:val="a0"/>
    <w:uiPriority w:val="22"/>
    <w:qFormat/>
    <w:rsid w:val="000A0EC0"/>
    <w:rPr>
      <w:b/>
      <w:bCs/>
    </w:rPr>
  </w:style>
  <w:style w:type="character" w:styleId="ac">
    <w:name w:val="Emphasis"/>
    <w:basedOn w:val="a0"/>
    <w:uiPriority w:val="20"/>
    <w:qFormat/>
    <w:rsid w:val="000A0EC0"/>
    <w:rPr>
      <w:i/>
      <w:iCs/>
    </w:rPr>
  </w:style>
  <w:style w:type="paragraph" w:styleId="ad">
    <w:name w:val="No Spacing"/>
    <w:basedOn w:val="a"/>
    <w:link w:val="ae"/>
    <w:uiPriority w:val="1"/>
    <w:qFormat/>
    <w:rsid w:val="000A0EC0"/>
  </w:style>
  <w:style w:type="paragraph" w:styleId="af">
    <w:name w:val="Quote"/>
    <w:basedOn w:val="a"/>
    <w:next w:val="a"/>
    <w:link w:val="af0"/>
    <w:uiPriority w:val="29"/>
    <w:qFormat/>
    <w:rsid w:val="000A0EC0"/>
    <w:pPr>
      <w:spacing w:before="200" w:after="160"/>
      <w:ind w:left="864" w:right="864"/>
      <w:jc w:val="center"/>
    </w:pPr>
    <w:rPr>
      <w:i/>
      <w:iCs/>
      <w:color w:val="404040" w:themeColor="text1" w:themeTint="BF"/>
    </w:rPr>
  </w:style>
  <w:style w:type="character" w:customStyle="1" w:styleId="af0">
    <w:name w:val="引文 字元"/>
    <w:basedOn w:val="a0"/>
    <w:link w:val="af"/>
    <w:uiPriority w:val="29"/>
    <w:rsid w:val="000A0EC0"/>
    <w:rPr>
      <w:i/>
      <w:iCs/>
      <w:color w:val="404040" w:themeColor="text1" w:themeTint="BF"/>
    </w:rPr>
  </w:style>
  <w:style w:type="paragraph" w:styleId="af1">
    <w:name w:val="Intense Quote"/>
    <w:basedOn w:val="a"/>
    <w:next w:val="a"/>
    <w:link w:val="af2"/>
    <w:uiPriority w:val="30"/>
    <w:qFormat/>
    <w:rsid w:val="000A0EC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1"/>
    <w:uiPriority w:val="30"/>
    <w:rsid w:val="000A0EC0"/>
    <w:rPr>
      <w:i/>
      <w:iCs/>
      <w:color w:val="5B9BD5" w:themeColor="accent1"/>
    </w:rPr>
  </w:style>
  <w:style w:type="character" w:styleId="af3">
    <w:name w:val="Subtle Emphasis"/>
    <w:uiPriority w:val="19"/>
    <w:qFormat/>
    <w:rsid w:val="000A0EC0"/>
    <w:rPr>
      <w:i/>
      <w:iCs/>
      <w:color w:val="404040" w:themeColor="text1" w:themeTint="BF"/>
    </w:rPr>
  </w:style>
  <w:style w:type="character" w:styleId="af4">
    <w:name w:val="Intense Emphasis"/>
    <w:basedOn w:val="a0"/>
    <w:uiPriority w:val="21"/>
    <w:qFormat/>
    <w:rsid w:val="000A0EC0"/>
    <w:rPr>
      <w:i/>
      <w:iCs/>
      <w:color w:val="5B9BD5" w:themeColor="accent1"/>
    </w:rPr>
  </w:style>
  <w:style w:type="character" w:styleId="af5">
    <w:name w:val="Subtle Reference"/>
    <w:basedOn w:val="a0"/>
    <w:uiPriority w:val="31"/>
    <w:qFormat/>
    <w:rsid w:val="000A0EC0"/>
    <w:rPr>
      <w:smallCaps/>
      <w:color w:val="5A5A5A" w:themeColor="text1" w:themeTint="A5"/>
    </w:rPr>
  </w:style>
  <w:style w:type="character" w:styleId="af6">
    <w:name w:val="Intense Reference"/>
    <w:basedOn w:val="a0"/>
    <w:uiPriority w:val="32"/>
    <w:qFormat/>
    <w:rsid w:val="000A0EC0"/>
    <w:rPr>
      <w:b/>
      <w:bCs/>
      <w:smallCaps/>
      <w:color w:val="5B9BD5" w:themeColor="accent1"/>
      <w:spacing w:val="5"/>
    </w:rPr>
  </w:style>
  <w:style w:type="character" w:styleId="af7">
    <w:name w:val="Book Title"/>
    <w:basedOn w:val="a0"/>
    <w:uiPriority w:val="33"/>
    <w:qFormat/>
    <w:rsid w:val="000A0EC0"/>
    <w:rPr>
      <w:b/>
      <w:bCs/>
      <w:i/>
      <w:iCs/>
      <w:spacing w:val="5"/>
    </w:rPr>
  </w:style>
  <w:style w:type="paragraph" w:styleId="af8">
    <w:name w:val="TOC Heading"/>
    <w:basedOn w:val="1"/>
    <w:next w:val="a"/>
    <w:uiPriority w:val="39"/>
    <w:unhideWhenUsed/>
    <w:qFormat/>
    <w:rsid w:val="000A0EC0"/>
    <w:pPr>
      <w:outlineLvl w:val="9"/>
    </w:pPr>
  </w:style>
  <w:style w:type="paragraph" w:styleId="af9">
    <w:name w:val="List Paragraph"/>
    <w:basedOn w:val="a"/>
    <w:uiPriority w:val="34"/>
    <w:qFormat/>
    <w:rsid w:val="000A0EC0"/>
    <w:pPr>
      <w:ind w:leftChars="200" w:left="480"/>
    </w:pPr>
  </w:style>
  <w:style w:type="paragraph" w:styleId="afa">
    <w:name w:val="header"/>
    <w:basedOn w:val="a"/>
    <w:link w:val="afb"/>
    <w:uiPriority w:val="99"/>
    <w:unhideWhenUsed/>
    <w:rsid w:val="00D82E77"/>
    <w:pPr>
      <w:widowControl w:val="0"/>
      <w:tabs>
        <w:tab w:val="center" w:pos="4153"/>
        <w:tab w:val="right" w:pos="8306"/>
      </w:tabs>
      <w:snapToGrid w:val="0"/>
    </w:pPr>
    <w:rPr>
      <w:sz w:val="20"/>
      <w:szCs w:val="20"/>
    </w:rPr>
  </w:style>
  <w:style w:type="character" w:customStyle="1" w:styleId="afb">
    <w:name w:val="頁首 字元"/>
    <w:basedOn w:val="a0"/>
    <w:link w:val="afa"/>
    <w:uiPriority w:val="99"/>
    <w:rsid w:val="00D82E77"/>
    <w:rPr>
      <w:sz w:val="20"/>
      <w:szCs w:val="20"/>
    </w:rPr>
  </w:style>
  <w:style w:type="paragraph" w:styleId="afc">
    <w:name w:val="footer"/>
    <w:basedOn w:val="a"/>
    <w:link w:val="afd"/>
    <w:uiPriority w:val="99"/>
    <w:unhideWhenUsed/>
    <w:rsid w:val="00D82E77"/>
    <w:pPr>
      <w:widowControl w:val="0"/>
      <w:tabs>
        <w:tab w:val="center" w:pos="4153"/>
        <w:tab w:val="right" w:pos="8306"/>
      </w:tabs>
      <w:snapToGrid w:val="0"/>
    </w:pPr>
    <w:rPr>
      <w:sz w:val="20"/>
      <w:szCs w:val="20"/>
    </w:rPr>
  </w:style>
  <w:style w:type="character" w:customStyle="1" w:styleId="afd">
    <w:name w:val="頁尾 字元"/>
    <w:basedOn w:val="a0"/>
    <w:link w:val="afc"/>
    <w:uiPriority w:val="99"/>
    <w:rsid w:val="00D82E77"/>
    <w:rPr>
      <w:sz w:val="20"/>
      <w:szCs w:val="20"/>
    </w:rPr>
  </w:style>
  <w:style w:type="paragraph" w:styleId="21">
    <w:name w:val="toc 2"/>
    <w:basedOn w:val="a"/>
    <w:next w:val="a"/>
    <w:autoRedefine/>
    <w:uiPriority w:val="39"/>
    <w:unhideWhenUsed/>
    <w:qFormat/>
    <w:rsid w:val="00D82E77"/>
    <w:pPr>
      <w:ind w:left="240"/>
    </w:pPr>
    <w:rPr>
      <w:rFonts w:cstheme="minorHAnsi"/>
      <w:smallCaps/>
      <w:sz w:val="20"/>
      <w:szCs w:val="20"/>
    </w:rPr>
  </w:style>
  <w:style w:type="paragraph" w:styleId="11">
    <w:name w:val="toc 1"/>
    <w:basedOn w:val="a"/>
    <w:next w:val="a"/>
    <w:autoRedefine/>
    <w:uiPriority w:val="39"/>
    <w:unhideWhenUsed/>
    <w:qFormat/>
    <w:rsid w:val="0067772A"/>
    <w:pPr>
      <w:spacing w:before="120" w:after="120"/>
    </w:pPr>
    <w:rPr>
      <w:rFonts w:cstheme="minorHAnsi"/>
      <w:b/>
      <w:bCs/>
      <w:szCs w:val="20"/>
    </w:rPr>
  </w:style>
  <w:style w:type="paragraph" w:styleId="31">
    <w:name w:val="toc 3"/>
    <w:basedOn w:val="a"/>
    <w:next w:val="a"/>
    <w:autoRedefine/>
    <w:uiPriority w:val="39"/>
    <w:unhideWhenUsed/>
    <w:qFormat/>
    <w:rsid w:val="00D82E77"/>
    <w:pPr>
      <w:ind w:left="480"/>
    </w:pPr>
    <w:rPr>
      <w:rFonts w:cstheme="minorHAnsi"/>
      <w:i/>
      <w:iCs/>
      <w:sz w:val="20"/>
      <w:szCs w:val="20"/>
    </w:rPr>
  </w:style>
  <w:style w:type="character" w:styleId="afe">
    <w:name w:val="Hyperlink"/>
    <w:basedOn w:val="a0"/>
    <w:uiPriority w:val="99"/>
    <w:unhideWhenUsed/>
    <w:rsid w:val="00D82E77"/>
    <w:rPr>
      <w:color w:val="0563C1" w:themeColor="hyperlink"/>
      <w:u w:val="single"/>
    </w:rPr>
  </w:style>
  <w:style w:type="paragraph" w:customStyle="1" w:styleId="12">
    <w:name w:val="樣式1"/>
    <w:basedOn w:val="a"/>
    <w:qFormat/>
    <w:rsid w:val="00D82E77"/>
    <w:pPr>
      <w:widowControl w:val="0"/>
      <w:outlineLvl w:val="1"/>
    </w:pPr>
    <w:rPr>
      <w:rFonts w:ascii="標楷體" w:eastAsia="標楷體" w:hAnsi="標楷體"/>
      <w:szCs w:val="22"/>
    </w:rPr>
  </w:style>
  <w:style w:type="paragraph" w:styleId="aff">
    <w:name w:val="table of figures"/>
    <w:basedOn w:val="a"/>
    <w:next w:val="a"/>
    <w:uiPriority w:val="99"/>
    <w:unhideWhenUsed/>
    <w:rsid w:val="00D82E77"/>
    <w:pPr>
      <w:ind w:left="480" w:hanging="480"/>
    </w:pPr>
    <w:rPr>
      <w:rFonts w:cstheme="minorHAnsi"/>
      <w:smallCaps/>
      <w:sz w:val="20"/>
      <w:szCs w:val="20"/>
    </w:rPr>
  </w:style>
  <w:style w:type="table" w:styleId="aff0">
    <w:name w:val="Table Grid"/>
    <w:basedOn w:val="a1"/>
    <w:uiPriority w:val="39"/>
    <w:rsid w:val="00D82E77"/>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withname">
    <w:name w:val="langwithname"/>
    <w:basedOn w:val="a0"/>
    <w:rsid w:val="00D82E77"/>
  </w:style>
  <w:style w:type="character" w:styleId="aff1">
    <w:name w:val="Placeholder Text"/>
    <w:basedOn w:val="a0"/>
    <w:uiPriority w:val="99"/>
    <w:semiHidden/>
    <w:rsid w:val="00D82E77"/>
    <w:rPr>
      <w:color w:val="808080"/>
    </w:rPr>
  </w:style>
  <w:style w:type="paragraph" w:customStyle="1" w:styleId="EndNoteBibliographyTitle">
    <w:name w:val="EndNote Bibliography Title"/>
    <w:basedOn w:val="a"/>
    <w:link w:val="EndNoteBibliographyTitle0"/>
    <w:rsid w:val="00D82E77"/>
    <w:pPr>
      <w:widowControl w:val="0"/>
      <w:jc w:val="center"/>
    </w:pPr>
    <w:rPr>
      <w:rFonts w:ascii="Times New Roman" w:hAnsi="Times New Roman" w:cs="Times New Roman"/>
      <w:noProof/>
      <w:szCs w:val="22"/>
    </w:rPr>
  </w:style>
  <w:style w:type="character" w:customStyle="1" w:styleId="EndNoteBibliographyTitle0">
    <w:name w:val="EndNote Bibliography Title 字元"/>
    <w:basedOn w:val="a0"/>
    <w:link w:val="EndNoteBibliographyTitle"/>
    <w:rsid w:val="00D82E77"/>
    <w:rPr>
      <w:rFonts w:ascii="Times New Roman" w:hAnsi="Times New Roman" w:cs="Times New Roman"/>
      <w:noProof/>
      <w:szCs w:val="22"/>
    </w:rPr>
  </w:style>
  <w:style w:type="paragraph" w:customStyle="1" w:styleId="EndNoteBibliography">
    <w:name w:val="EndNote Bibliography"/>
    <w:basedOn w:val="a"/>
    <w:link w:val="EndNoteBibliography0"/>
    <w:rsid w:val="00D82E77"/>
    <w:pPr>
      <w:widowControl w:val="0"/>
    </w:pPr>
    <w:rPr>
      <w:rFonts w:ascii="Times New Roman" w:hAnsi="Times New Roman" w:cs="Times New Roman"/>
      <w:noProof/>
      <w:szCs w:val="22"/>
    </w:rPr>
  </w:style>
  <w:style w:type="character" w:customStyle="1" w:styleId="EndNoteBibliography0">
    <w:name w:val="EndNote Bibliography 字元"/>
    <w:basedOn w:val="a0"/>
    <w:link w:val="EndNoteBibliography"/>
    <w:rsid w:val="00D82E77"/>
    <w:rPr>
      <w:rFonts w:ascii="Times New Roman" w:hAnsi="Times New Roman" w:cs="Times New Roman"/>
      <w:noProof/>
      <w:szCs w:val="22"/>
    </w:rPr>
  </w:style>
  <w:style w:type="paragraph" w:styleId="aff2">
    <w:name w:val="Balloon Text"/>
    <w:basedOn w:val="a"/>
    <w:link w:val="aff3"/>
    <w:uiPriority w:val="99"/>
    <w:semiHidden/>
    <w:unhideWhenUsed/>
    <w:rsid w:val="00D82E77"/>
    <w:pPr>
      <w:widowControl w:val="0"/>
    </w:pPr>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D82E77"/>
    <w:rPr>
      <w:rFonts w:asciiTheme="majorHAnsi" w:eastAsiaTheme="majorEastAsia" w:hAnsiTheme="majorHAnsi" w:cstheme="majorBidi"/>
      <w:sz w:val="18"/>
      <w:szCs w:val="18"/>
    </w:rPr>
  </w:style>
  <w:style w:type="paragraph" w:customStyle="1" w:styleId="aff4">
    <w:name w:val="論文內文"/>
    <w:basedOn w:val="a"/>
    <w:link w:val="aff5"/>
    <w:qFormat/>
    <w:rsid w:val="00D82E77"/>
    <w:pPr>
      <w:widowControl w:val="0"/>
      <w:spacing w:line="360" w:lineRule="auto"/>
      <w:ind w:left="357" w:firstLineChars="200" w:firstLine="200"/>
      <w:jc w:val="both"/>
    </w:pPr>
    <w:rPr>
      <w:rFonts w:ascii="Times New Roman" w:eastAsia="標楷體" w:hAnsi="Times New Roman"/>
      <w:szCs w:val="22"/>
    </w:rPr>
  </w:style>
  <w:style w:type="character" w:customStyle="1" w:styleId="aff5">
    <w:name w:val="論文內文 字元"/>
    <w:basedOn w:val="a0"/>
    <w:link w:val="aff4"/>
    <w:rsid w:val="00D82E77"/>
    <w:rPr>
      <w:rFonts w:ascii="Times New Roman" w:eastAsia="標楷體" w:hAnsi="Times New Roman"/>
      <w:szCs w:val="22"/>
    </w:rPr>
  </w:style>
  <w:style w:type="paragraph" w:customStyle="1" w:styleId="aff6">
    <w:name w:val="方程式"/>
    <w:basedOn w:val="aff4"/>
    <w:link w:val="aff7"/>
    <w:qFormat/>
    <w:rsid w:val="00D82E77"/>
    <w:pPr>
      <w:tabs>
        <w:tab w:val="right" w:pos="7680"/>
      </w:tabs>
      <w:ind w:left="0"/>
      <w:jc w:val="center"/>
    </w:pPr>
  </w:style>
  <w:style w:type="character" w:customStyle="1" w:styleId="aff7">
    <w:name w:val="方程式 字元"/>
    <w:basedOn w:val="aff5"/>
    <w:link w:val="aff6"/>
    <w:rsid w:val="00D82E77"/>
    <w:rPr>
      <w:rFonts w:ascii="Times New Roman" w:eastAsia="標楷體" w:hAnsi="Times New Roman"/>
      <w:szCs w:val="22"/>
    </w:rPr>
  </w:style>
  <w:style w:type="paragraph" w:styleId="aff8">
    <w:name w:val="Revision"/>
    <w:hidden/>
    <w:uiPriority w:val="99"/>
    <w:semiHidden/>
    <w:rsid w:val="00D82E77"/>
    <w:rPr>
      <w:szCs w:val="22"/>
    </w:rPr>
  </w:style>
  <w:style w:type="paragraph" w:styleId="41">
    <w:name w:val="toc 4"/>
    <w:basedOn w:val="a"/>
    <w:next w:val="a"/>
    <w:autoRedefine/>
    <w:uiPriority w:val="39"/>
    <w:unhideWhenUsed/>
    <w:rsid w:val="00D82E77"/>
    <w:pPr>
      <w:ind w:left="720"/>
    </w:pPr>
    <w:rPr>
      <w:rFonts w:cstheme="minorHAnsi"/>
      <w:sz w:val="18"/>
      <w:szCs w:val="18"/>
    </w:rPr>
  </w:style>
  <w:style w:type="paragraph" w:styleId="51">
    <w:name w:val="toc 5"/>
    <w:basedOn w:val="a"/>
    <w:next w:val="a"/>
    <w:autoRedefine/>
    <w:uiPriority w:val="39"/>
    <w:unhideWhenUsed/>
    <w:rsid w:val="00D82E77"/>
    <w:pPr>
      <w:ind w:left="960"/>
    </w:pPr>
    <w:rPr>
      <w:rFonts w:cstheme="minorHAnsi"/>
      <w:sz w:val="18"/>
      <w:szCs w:val="18"/>
    </w:rPr>
  </w:style>
  <w:style w:type="paragraph" w:styleId="61">
    <w:name w:val="toc 6"/>
    <w:basedOn w:val="a"/>
    <w:next w:val="a"/>
    <w:autoRedefine/>
    <w:uiPriority w:val="39"/>
    <w:unhideWhenUsed/>
    <w:rsid w:val="00D82E77"/>
    <w:pPr>
      <w:ind w:left="1200"/>
    </w:pPr>
    <w:rPr>
      <w:rFonts w:cstheme="minorHAnsi"/>
      <w:sz w:val="18"/>
      <w:szCs w:val="18"/>
    </w:rPr>
  </w:style>
  <w:style w:type="paragraph" w:styleId="71">
    <w:name w:val="toc 7"/>
    <w:basedOn w:val="a"/>
    <w:next w:val="a"/>
    <w:autoRedefine/>
    <w:uiPriority w:val="39"/>
    <w:unhideWhenUsed/>
    <w:rsid w:val="00D82E77"/>
    <w:pPr>
      <w:ind w:left="1440"/>
    </w:pPr>
    <w:rPr>
      <w:rFonts w:cstheme="minorHAnsi"/>
      <w:sz w:val="18"/>
      <w:szCs w:val="18"/>
    </w:rPr>
  </w:style>
  <w:style w:type="paragraph" w:styleId="81">
    <w:name w:val="toc 8"/>
    <w:basedOn w:val="a"/>
    <w:next w:val="a"/>
    <w:autoRedefine/>
    <w:uiPriority w:val="39"/>
    <w:unhideWhenUsed/>
    <w:rsid w:val="00D82E77"/>
    <w:pPr>
      <w:ind w:left="1680"/>
    </w:pPr>
    <w:rPr>
      <w:rFonts w:cstheme="minorHAnsi"/>
      <w:sz w:val="18"/>
      <w:szCs w:val="18"/>
    </w:rPr>
  </w:style>
  <w:style w:type="paragraph" w:styleId="91">
    <w:name w:val="toc 9"/>
    <w:basedOn w:val="a"/>
    <w:next w:val="a"/>
    <w:autoRedefine/>
    <w:uiPriority w:val="39"/>
    <w:unhideWhenUsed/>
    <w:rsid w:val="00D82E77"/>
    <w:pPr>
      <w:ind w:left="1920"/>
    </w:pPr>
    <w:rPr>
      <w:rFonts w:cstheme="minorHAnsi"/>
      <w:sz w:val="18"/>
      <w:szCs w:val="18"/>
    </w:rPr>
  </w:style>
  <w:style w:type="character" w:styleId="aff9">
    <w:name w:val="FollowedHyperlink"/>
    <w:basedOn w:val="a0"/>
    <w:uiPriority w:val="99"/>
    <w:semiHidden/>
    <w:unhideWhenUsed/>
    <w:rsid w:val="00D82E77"/>
    <w:rPr>
      <w:color w:val="954F72" w:themeColor="followedHyperlink"/>
      <w:u w:val="single"/>
    </w:rPr>
  </w:style>
  <w:style w:type="paragraph" w:styleId="Web">
    <w:name w:val="Normal (Web)"/>
    <w:basedOn w:val="a"/>
    <w:uiPriority w:val="99"/>
    <w:semiHidden/>
    <w:unhideWhenUsed/>
    <w:rsid w:val="00D82E77"/>
    <w:pPr>
      <w:spacing w:before="100" w:beforeAutospacing="1" w:after="100" w:afterAutospacing="1"/>
    </w:pPr>
    <w:rPr>
      <w:rFonts w:ascii="新細明體" w:eastAsia="新細明體" w:hAnsi="新細明體" w:cs="新細明體"/>
      <w:kern w:val="0"/>
    </w:rPr>
  </w:style>
  <w:style w:type="character" w:customStyle="1" w:styleId="13">
    <w:name w:val="未解析的提及項目1"/>
    <w:basedOn w:val="a0"/>
    <w:uiPriority w:val="99"/>
    <w:semiHidden/>
    <w:unhideWhenUsed/>
    <w:rsid w:val="00827C22"/>
    <w:rPr>
      <w:color w:val="605E5C"/>
      <w:shd w:val="clear" w:color="auto" w:fill="E1DFDD"/>
    </w:rPr>
  </w:style>
  <w:style w:type="character" w:customStyle="1" w:styleId="22">
    <w:name w:val="未解析的提及項目2"/>
    <w:basedOn w:val="a0"/>
    <w:uiPriority w:val="99"/>
    <w:semiHidden/>
    <w:unhideWhenUsed/>
    <w:rsid w:val="00A271E8"/>
    <w:rPr>
      <w:color w:val="605E5C"/>
      <w:shd w:val="clear" w:color="auto" w:fill="E1DFDD"/>
    </w:rPr>
  </w:style>
  <w:style w:type="character" w:customStyle="1" w:styleId="32">
    <w:name w:val="未解析的提及項目3"/>
    <w:basedOn w:val="a0"/>
    <w:uiPriority w:val="99"/>
    <w:semiHidden/>
    <w:unhideWhenUsed/>
    <w:rsid w:val="00B650B6"/>
    <w:rPr>
      <w:color w:val="605E5C"/>
      <w:shd w:val="clear" w:color="auto" w:fill="E1DFDD"/>
    </w:rPr>
  </w:style>
  <w:style w:type="character" w:styleId="affa">
    <w:name w:val="annotation reference"/>
    <w:basedOn w:val="a0"/>
    <w:uiPriority w:val="99"/>
    <w:semiHidden/>
    <w:unhideWhenUsed/>
    <w:rsid w:val="00983009"/>
    <w:rPr>
      <w:sz w:val="18"/>
      <w:szCs w:val="18"/>
    </w:rPr>
  </w:style>
  <w:style w:type="paragraph" w:styleId="affb">
    <w:name w:val="annotation text"/>
    <w:basedOn w:val="a"/>
    <w:link w:val="affc"/>
    <w:uiPriority w:val="99"/>
    <w:semiHidden/>
    <w:unhideWhenUsed/>
    <w:rsid w:val="00983009"/>
  </w:style>
  <w:style w:type="character" w:customStyle="1" w:styleId="affc">
    <w:name w:val="註解文字 字元"/>
    <w:basedOn w:val="a0"/>
    <w:link w:val="affb"/>
    <w:uiPriority w:val="99"/>
    <w:semiHidden/>
    <w:rsid w:val="00983009"/>
  </w:style>
  <w:style w:type="paragraph" w:styleId="affd">
    <w:name w:val="annotation subject"/>
    <w:basedOn w:val="affb"/>
    <w:next w:val="affb"/>
    <w:link w:val="affe"/>
    <w:uiPriority w:val="99"/>
    <w:semiHidden/>
    <w:unhideWhenUsed/>
    <w:rsid w:val="00983009"/>
    <w:rPr>
      <w:b/>
      <w:bCs/>
    </w:rPr>
  </w:style>
  <w:style w:type="character" w:customStyle="1" w:styleId="affe">
    <w:name w:val="註解主旨 字元"/>
    <w:basedOn w:val="affc"/>
    <w:link w:val="affd"/>
    <w:uiPriority w:val="99"/>
    <w:semiHidden/>
    <w:rsid w:val="00983009"/>
    <w:rPr>
      <w:b/>
      <w:bCs/>
    </w:rPr>
  </w:style>
  <w:style w:type="character" w:customStyle="1" w:styleId="ae">
    <w:name w:val="無間距 字元"/>
    <w:basedOn w:val="a0"/>
    <w:link w:val="ad"/>
    <w:uiPriority w:val="1"/>
    <w:rsid w:val="00C00847"/>
  </w:style>
  <w:style w:type="table" w:customStyle="1" w:styleId="TableNormal">
    <w:name w:val="Table Normal"/>
    <w:uiPriority w:val="2"/>
    <w:semiHidden/>
    <w:qFormat/>
    <w:rsid w:val="00A91A6E"/>
    <w:pPr>
      <w:widowControl w:val="0"/>
      <w:autoSpaceDE w:val="0"/>
      <w:autoSpaceDN w:val="0"/>
    </w:pPr>
    <w:rPr>
      <w:rFonts w:eastAsia="Times New Roman"/>
      <w:kern w:val="0"/>
      <w:sz w:val="22"/>
      <w:szCs w:val="22"/>
      <w:lang w:eastAsia="en-US"/>
    </w:rPr>
    <w:tblPr>
      <w:tblCellMar>
        <w:top w:w="0" w:type="dxa"/>
        <w:left w:w="0" w:type="dxa"/>
        <w:bottom w:w="0" w:type="dxa"/>
        <w:right w:w="0" w:type="dxa"/>
      </w:tblCellMar>
    </w:tblPr>
  </w:style>
  <w:style w:type="paragraph" w:customStyle="1" w:styleId="afff">
    <w:name w:val="參考文獻"/>
    <w:basedOn w:val="a"/>
    <w:next w:val="a"/>
    <w:rsid w:val="000C2D0C"/>
    <w:pPr>
      <w:widowControl w:val="0"/>
      <w:spacing w:line="240" w:lineRule="exact"/>
    </w:pPr>
    <w:rPr>
      <w:rFonts w:ascii="Times New Roman" w:eastAsia="標楷體" w:hAnsi="Times New Roman" w:cs="Times New Roman"/>
      <w:sz w:val="20"/>
    </w:rPr>
  </w:style>
  <w:style w:type="table" w:customStyle="1" w:styleId="1-11">
    <w:name w:val="格線表格 1 淺色 - 輔色 11"/>
    <w:basedOn w:val="a1"/>
    <w:uiPriority w:val="46"/>
    <w:rsid w:val="005B3D3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14">
    <w:name w:val="未解析的提及1"/>
    <w:basedOn w:val="a0"/>
    <w:uiPriority w:val="99"/>
    <w:semiHidden/>
    <w:unhideWhenUsed/>
    <w:rsid w:val="008C3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954">
      <w:bodyDiv w:val="1"/>
      <w:marLeft w:val="0"/>
      <w:marRight w:val="0"/>
      <w:marTop w:val="0"/>
      <w:marBottom w:val="0"/>
      <w:divBdr>
        <w:top w:val="none" w:sz="0" w:space="0" w:color="auto"/>
        <w:left w:val="none" w:sz="0" w:space="0" w:color="auto"/>
        <w:bottom w:val="none" w:sz="0" w:space="0" w:color="auto"/>
        <w:right w:val="none" w:sz="0" w:space="0" w:color="auto"/>
      </w:divBdr>
    </w:div>
    <w:div w:id="11735653">
      <w:bodyDiv w:val="1"/>
      <w:marLeft w:val="0"/>
      <w:marRight w:val="0"/>
      <w:marTop w:val="0"/>
      <w:marBottom w:val="0"/>
      <w:divBdr>
        <w:top w:val="none" w:sz="0" w:space="0" w:color="auto"/>
        <w:left w:val="none" w:sz="0" w:space="0" w:color="auto"/>
        <w:bottom w:val="none" w:sz="0" w:space="0" w:color="auto"/>
        <w:right w:val="none" w:sz="0" w:space="0" w:color="auto"/>
      </w:divBdr>
    </w:div>
    <w:div w:id="30958289">
      <w:bodyDiv w:val="1"/>
      <w:marLeft w:val="0"/>
      <w:marRight w:val="0"/>
      <w:marTop w:val="0"/>
      <w:marBottom w:val="0"/>
      <w:divBdr>
        <w:top w:val="none" w:sz="0" w:space="0" w:color="auto"/>
        <w:left w:val="none" w:sz="0" w:space="0" w:color="auto"/>
        <w:bottom w:val="none" w:sz="0" w:space="0" w:color="auto"/>
        <w:right w:val="none" w:sz="0" w:space="0" w:color="auto"/>
      </w:divBdr>
      <w:divsChild>
        <w:div w:id="704404426">
          <w:marLeft w:val="0"/>
          <w:marRight w:val="0"/>
          <w:marTop w:val="0"/>
          <w:marBottom w:val="0"/>
          <w:divBdr>
            <w:top w:val="none" w:sz="0" w:space="0" w:color="auto"/>
            <w:left w:val="none" w:sz="0" w:space="0" w:color="auto"/>
            <w:bottom w:val="none" w:sz="0" w:space="0" w:color="auto"/>
            <w:right w:val="none" w:sz="0" w:space="0" w:color="auto"/>
          </w:divBdr>
          <w:divsChild>
            <w:div w:id="6367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9930">
      <w:bodyDiv w:val="1"/>
      <w:marLeft w:val="0"/>
      <w:marRight w:val="0"/>
      <w:marTop w:val="0"/>
      <w:marBottom w:val="0"/>
      <w:divBdr>
        <w:top w:val="none" w:sz="0" w:space="0" w:color="auto"/>
        <w:left w:val="none" w:sz="0" w:space="0" w:color="auto"/>
        <w:bottom w:val="none" w:sz="0" w:space="0" w:color="auto"/>
        <w:right w:val="none" w:sz="0" w:space="0" w:color="auto"/>
      </w:divBdr>
    </w:div>
    <w:div w:id="59721482">
      <w:bodyDiv w:val="1"/>
      <w:marLeft w:val="0"/>
      <w:marRight w:val="0"/>
      <w:marTop w:val="0"/>
      <w:marBottom w:val="0"/>
      <w:divBdr>
        <w:top w:val="none" w:sz="0" w:space="0" w:color="auto"/>
        <w:left w:val="none" w:sz="0" w:space="0" w:color="auto"/>
        <w:bottom w:val="none" w:sz="0" w:space="0" w:color="auto"/>
        <w:right w:val="none" w:sz="0" w:space="0" w:color="auto"/>
      </w:divBdr>
    </w:div>
    <w:div w:id="67576744">
      <w:bodyDiv w:val="1"/>
      <w:marLeft w:val="0"/>
      <w:marRight w:val="0"/>
      <w:marTop w:val="0"/>
      <w:marBottom w:val="0"/>
      <w:divBdr>
        <w:top w:val="none" w:sz="0" w:space="0" w:color="auto"/>
        <w:left w:val="none" w:sz="0" w:space="0" w:color="auto"/>
        <w:bottom w:val="none" w:sz="0" w:space="0" w:color="auto"/>
        <w:right w:val="none" w:sz="0" w:space="0" w:color="auto"/>
      </w:divBdr>
    </w:div>
    <w:div w:id="90395315">
      <w:bodyDiv w:val="1"/>
      <w:marLeft w:val="0"/>
      <w:marRight w:val="0"/>
      <w:marTop w:val="0"/>
      <w:marBottom w:val="0"/>
      <w:divBdr>
        <w:top w:val="none" w:sz="0" w:space="0" w:color="auto"/>
        <w:left w:val="none" w:sz="0" w:space="0" w:color="auto"/>
        <w:bottom w:val="none" w:sz="0" w:space="0" w:color="auto"/>
        <w:right w:val="none" w:sz="0" w:space="0" w:color="auto"/>
      </w:divBdr>
    </w:div>
    <w:div w:id="114836057">
      <w:bodyDiv w:val="1"/>
      <w:marLeft w:val="0"/>
      <w:marRight w:val="0"/>
      <w:marTop w:val="0"/>
      <w:marBottom w:val="0"/>
      <w:divBdr>
        <w:top w:val="none" w:sz="0" w:space="0" w:color="auto"/>
        <w:left w:val="none" w:sz="0" w:space="0" w:color="auto"/>
        <w:bottom w:val="none" w:sz="0" w:space="0" w:color="auto"/>
        <w:right w:val="none" w:sz="0" w:space="0" w:color="auto"/>
      </w:divBdr>
      <w:divsChild>
        <w:div w:id="1267276875">
          <w:marLeft w:val="360"/>
          <w:marRight w:val="0"/>
          <w:marTop w:val="200"/>
          <w:marBottom w:val="0"/>
          <w:divBdr>
            <w:top w:val="none" w:sz="0" w:space="0" w:color="auto"/>
            <w:left w:val="none" w:sz="0" w:space="0" w:color="auto"/>
            <w:bottom w:val="none" w:sz="0" w:space="0" w:color="auto"/>
            <w:right w:val="none" w:sz="0" w:space="0" w:color="auto"/>
          </w:divBdr>
        </w:div>
      </w:divsChild>
    </w:div>
    <w:div w:id="135802266">
      <w:bodyDiv w:val="1"/>
      <w:marLeft w:val="0"/>
      <w:marRight w:val="0"/>
      <w:marTop w:val="0"/>
      <w:marBottom w:val="0"/>
      <w:divBdr>
        <w:top w:val="none" w:sz="0" w:space="0" w:color="auto"/>
        <w:left w:val="none" w:sz="0" w:space="0" w:color="auto"/>
        <w:bottom w:val="none" w:sz="0" w:space="0" w:color="auto"/>
        <w:right w:val="none" w:sz="0" w:space="0" w:color="auto"/>
      </w:divBdr>
    </w:div>
    <w:div w:id="150214589">
      <w:bodyDiv w:val="1"/>
      <w:marLeft w:val="0"/>
      <w:marRight w:val="0"/>
      <w:marTop w:val="0"/>
      <w:marBottom w:val="0"/>
      <w:divBdr>
        <w:top w:val="none" w:sz="0" w:space="0" w:color="auto"/>
        <w:left w:val="none" w:sz="0" w:space="0" w:color="auto"/>
        <w:bottom w:val="none" w:sz="0" w:space="0" w:color="auto"/>
        <w:right w:val="none" w:sz="0" w:space="0" w:color="auto"/>
      </w:divBdr>
      <w:divsChild>
        <w:div w:id="249199755">
          <w:marLeft w:val="360"/>
          <w:marRight w:val="0"/>
          <w:marTop w:val="200"/>
          <w:marBottom w:val="0"/>
          <w:divBdr>
            <w:top w:val="none" w:sz="0" w:space="0" w:color="auto"/>
            <w:left w:val="none" w:sz="0" w:space="0" w:color="auto"/>
            <w:bottom w:val="none" w:sz="0" w:space="0" w:color="auto"/>
            <w:right w:val="none" w:sz="0" w:space="0" w:color="auto"/>
          </w:divBdr>
        </w:div>
      </w:divsChild>
    </w:div>
    <w:div w:id="156269941">
      <w:bodyDiv w:val="1"/>
      <w:marLeft w:val="0"/>
      <w:marRight w:val="0"/>
      <w:marTop w:val="0"/>
      <w:marBottom w:val="0"/>
      <w:divBdr>
        <w:top w:val="none" w:sz="0" w:space="0" w:color="auto"/>
        <w:left w:val="none" w:sz="0" w:space="0" w:color="auto"/>
        <w:bottom w:val="none" w:sz="0" w:space="0" w:color="auto"/>
        <w:right w:val="none" w:sz="0" w:space="0" w:color="auto"/>
      </w:divBdr>
    </w:div>
    <w:div w:id="156842289">
      <w:bodyDiv w:val="1"/>
      <w:marLeft w:val="0"/>
      <w:marRight w:val="0"/>
      <w:marTop w:val="0"/>
      <w:marBottom w:val="0"/>
      <w:divBdr>
        <w:top w:val="none" w:sz="0" w:space="0" w:color="auto"/>
        <w:left w:val="none" w:sz="0" w:space="0" w:color="auto"/>
        <w:bottom w:val="none" w:sz="0" w:space="0" w:color="auto"/>
        <w:right w:val="none" w:sz="0" w:space="0" w:color="auto"/>
      </w:divBdr>
    </w:div>
    <w:div w:id="184757697">
      <w:bodyDiv w:val="1"/>
      <w:marLeft w:val="0"/>
      <w:marRight w:val="0"/>
      <w:marTop w:val="0"/>
      <w:marBottom w:val="0"/>
      <w:divBdr>
        <w:top w:val="none" w:sz="0" w:space="0" w:color="auto"/>
        <w:left w:val="none" w:sz="0" w:space="0" w:color="auto"/>
        <w:bottom w:val="none" w:sz="0" w:space="0" w:color="auto"/>
        <w:right w:val="none" w:sz="0" w:space="0" w:color="auto"/>
      </w:divBdr>
      <w:divsChild>
        <w:div w:id="1378361373">
          <w:marLeft w:val="360"/>
          <w:marRight w:val="0"/>
          <w:marTop w:val="200"/>
          <w:marBottom w:val="0"/>
          <w:divBdr>
            <w:top w:val="none" w:sz="0" w:space="0" w:color="auto"/>
            <w:left w:val="none" w:sz="0" w:space="0" w:color="auto"/>
            <w:bottom w:val="none" w:sz="0" w:space="0" w:color="auto"/>
            <w:right w:val="none" w:sz="0" w:space="0" w:color="auto"/>
          </w:divBdr>
        </w:div>
      </w:divsChild>
    </w:div>
    <w:div w:id="191038188">
      <w:bodyDiv w:val="1"/>
      <w:marLeft w:val="0"/>
      <w:marRight w:val="0"/>
      <w:marTop w:val="0"/>
      <w:marBottom w:val="0"/>
      <w:divBdr>
        <w:top w:val="none" w:sz="0" w:space="0" w:color="auto"/>
        <w:left w:val="none" w:sz="0" w:space="0" w:color="auto"/>
        <w:bottom w:val="none" w:sz="0" w:space="0" w:color="auto"/>
        <w:right w:val="none" w:sz="0" w:space="0" w:color="auto"/>
      </w:divBdr>
      <w:divsChild>
        <w:div w:id="19475800">
          <w:marLeft w:val="360"/>
          <w:marRight w:val="0"/>
          <w:marTop w:val="0"/>
          <w:marBottom w:val="0"/>
          <w:divBdr>
            <w:top w:val="none" w:sz="0" w:space="0" w:color="auto"/>
            <w:left w:val="none" w:sz="0" w:space="0" w:color="auto"/>
            <w:bottom w:val="none" w:sz="0" w:space="0" w:color="auto"/>
            <w:right w:val="none" w:sz="0" w:space="0" w:color="auto"/>
          </w:divBdr>
        </w:div>
      </w:divsChild>
    </w:div>
    <w:div w:id="218174804">
      <w:bodyDiv w:val="1"/>
      <w:marLeft w:val="0"/>
      <w:marRight w:val="0"/>
      <w:marTop w:val="0"/>
      <w:marBottom w:val="0"/>
      <w:divBdr>
        <w:top w:val="none" w:sz="0" w:space="0" w:color="auto"/>
        <w:left w:val="none" w:sz="0" w:space="0" w:color="auto"/>
        <w:bottom w:val="none" w:sz="0" w:space="0" w:color="auto"/>
        <w:right w:val="none" w:sz="0" w:space="0" w:color="auto"/>
      </w:divBdr>
    </w:div>
    <w:div w:id="255988472">
      <w:bodyDiv w:val="1"/>
      <w:marLeft w:val="0"/>
      <w:marRight w:val="0"/>
      <w:marTop w:val="0"/>
      <w:marBottom w:val="0"/>
      <w:divBdr>
        <w:top w:val="none" w:sz="0" w:space="0" w:color="auto"/>
        <w:left w:val="none" w:sz="0" w:space="0" w:color="auto"/>
        <w:bottom w:val="none" w:sz="0" w:space="0" w:color="auto"/>
        <w:right w:val="none" w:sz="0" w:space="0" w:color="auto"/>
      </w:divBdr>
    </w:div>
    <w:div w:id="258873612">
      <w:bodyDiv w:val="1"/>
      <w:marLeft w:val="0"/>
      <w:marRight w:val="0"/>
      <w:marTop w:val="0"/>
      <w:marBottom w:val="0"/>
      <w:divBdr>
        <w:top w:val="none" w:sz="0" w:space="0" w:color="auto"/>
        <w:left w:val="none" w:sz="0" w:space="0" w:color="auto"/>
        <w:bottom w:val="none" w:sz="0" w:space="0" w:color="auto"/>
        <w:right w:val="none" w:sz="0" w:space="0" w:color="auto"/>
      </w:divBdr>
    </w:div>
    <w:div w:id="265357049">
      <w:bodyDiv w:val="1"/>
      <w:marLeft w:val="0"/>
      <w:marRight w:val="0"/>
      <w:marTop w:val="0"/>
      <w:marBottom w:val="0"/>
      <w:divBdr>
        <w:top w:val="none" w:sz="0" w:space="0" w:color="auto"/>
        <w:left w:val="none" w:sz="0" w:space="0" w:color="auto"/>
        <w:bottom w:val="none" w:sz="0" w:space="0" w:color="auto"/>
        <w:right w:val="none" w:sz="0" w:space="0" w:color="auto"/>
      </w:divBdr>
    </w:div>
    <w:div w:id="294064082">
      <w:bodyDiv w:val="1"/>
      <w:marLeft w:val="0"/>
      <w:marRight w:val="0"/>
      <w:marTop w:val="0"/>
      <w:marBottom w:val="0"/>
      <w:divBdr>
        <w:top w:val="none" w:sz="0" w:space="0" w:color="auto"/>
        <w:left w:val="none" w:sz="0" w:space="0" w:color="auto"/>
        <w:bottom w:val="none" w:sz="0" w:space="0" w:color="auto"/>
        <w:right w:val="none" w:sz="0" w:space="0" w:color="auto"/>
      </w:divBdr>
    </w:div>
    <w:div w:id="296254889">
      <w:bodyDiv w:val="1"/>
      <w:marLeft w:val="0"/>
      <w:marRight w:val="0"/>
      <w:marTop w:val="0"/>
      <w:marBottom w:val="0"/>
      <w:divBdr>
        <w:top w:val="none" w:sz="0" w:space="0" w:color="auto"/>
        <w:left w:val="none" w:sz="0" w:space="0" w:color="auto"/>
        <w:bottom w:val="none" w:sz="0" w:space="0" w:color="auto"/>
        <w:right w:val="none" w:sz="0" w:space="0" w:color="auto"/>
      </w:divBdr>
    </w:div>
    <w:div w:id="296836447">
      <w:bodyDiv w:val="1"/>
      <w:marLeft w:val="0"/>
      <w:marRight w:val="0"/>
      <w:marTop w:val="0"/>
      <w:marBottom w:val="0"/>
      <w:divBdr>
        <w:top w:val="none" w:sz="0" w:space="0" w:color="auto"/>
        <w:left w:val="none" w:sz="0" w:space="0" w:color="auto"/>
        <w:bottom w:val="none" w:sz="0" w:space="0" w:color="auto"/>
        <w:right w:val="none" w:sz="0" w:space="0" w:color="auto"/>
      </w:divBdr>
    </w:div>
    <w:div w:id="336659226">
      <w:bodyDiv w:val="1"/>
      <w:marLeft w:val="0"/>
      <w:marRight w:val="0"/>
      <w:marTop w:val="0"/>
      <w:marBottom w:val="0"/>
      <w:divBdr>
        <w:top w:val="none" w:sz="0" w:space="0" w:color="auto"/>
        <w:left w:val="none" w:sz="0" w:space="0" w:color="auto"/>
        <w:bottom w:val="none" w:sz="0" w:space="0" w:color="auto"/>
        <w:right w:val="none" w:sz="0" w:space="0" w:color="auto"/>
      </w:divBdr>
    </w:div>
    <w:div w:id="336931198">
      <w:bodyDiv w:val="1"/>
      <w:marLeft w:val="0"/>
      <w:marRight w:val="0"/>
      <w:marTop w:val="0"/>
      <w:marBottom w:val="0"/>
      <w:divBdr>
        <w:top w:val="none" w:sz="0" w:space="0" w:color="auto"/>
        <w:left w:val="none" w:sz="0" w:space="0" w:color="auto"/>
        <w:bottom w:val="none" w:sz="0" w:space="0" w:color="auto"/>
        <w:right w:val="none" w:sz="0" w:space="0" w:color="auto"/>
      </w:divBdr>
    </w:div>
    <w:div w:id="338965499">
      <w:bodyDiv w:val="1"/>
      <w:marLeft w:val="0"/>
      <w:marRight w:val="0"/>
      <w:marTop w:val="0"/>
      <w:marBottom w:val="0"/>
      <w:divBdr>
        <w:top w:val="none" w:sz="0" w:space="0" w:color="auto"/>
        <w:left w:val="none" w:sz="0" w:space="0" w:color="auto"/>
        <w:bottom w:val="none" w:sz="0" w:space="0" w:color="auto"/>
        <w:right w:val="none" w:sz="0" w:space="0" w:color="auto"/>
      </w:divBdr>
    </w:div>
    <w:div w:id="340744525">
      <w:bodyDiv w:val="1"/>
      <w:marLeft w:val="0"/>
      <w:marRight w:val="0"/>
      <w:marTop w:val="0"/>
      <w:marBottom w:val="0"/>
      <w:divBdr>
        <w:top w:val="none" w:sz="0" w:space="0" w:color="auto"/>
        <w:left w:val="none" w:sz="0" w:space="0" w:color="auto"/>
        <w:bottom w:val="none" w:sz="0" w:space="0" w:color="auto"/>
        <w:right w:val="none" w:sz="0" w:space="0" w:color="auto"/>
      </w:divBdr>
    </w:div>
    <w:div w:id="355810820">
      <w:bodyDiv w:val="1"/>
      <w:marLeft w:val="0"/>
      <w:marRight w:val="0"/>
      <w:marTop w:val="0"/>
      <w:marBottom w:val="0"/>
      <w:divBdr>
        <w:top w:val="none" w:sz="0" w:space="0" w:color="auto"/>
        <w:left w:val="none" w:sz="0" w:space="0" w:color="auto"/>
        <w:bottom w:val="none" w:sz="0" w:space="0" w:color="auto"/>
        <w:right w:val="none" w:sz="0" w:space="0" w:color="auto"/>
      </w:divBdr>
    </w:div>
    <w:div w:id="358354370">
      <w:bodyDiv w:val="1"/>
      <w:marLeft w:val="0"/>
      <w:marRight w:val="0"/>
      <w:marTop w:val="0"/>
      <w:marBottom w:val="0"/>
      <w:divBdr>
        <w:top w:val="none" w:sz="0" w:space="0" w:color="auto"/>
        <w:left w:val="none" w:sz="0" w:space="0" w:color="auto"/>
        <w:bottom w:val="none" w:sz="0" w:space="0" w:color="auto"/>
        <w:right w:val="none" w:sz="0" w:space="0" w:color="auto"/>
      </w:divBdr>
      <w:divsChild>
        <w:div w:id="372120368">
          <w:marLeft w:val="360"/>
          <w:marRight w:val="0"/>
          <w:marTop w:val="0"/>
          <w:marBottom w:val="0"/>
          <w:divBdr>
            <w:top w:val="none" w:sz="0" w:space="0" w:color="auto"/>
            <w:left w:val="none" w:sz="0" w:space="0" w:color="auto"/>
            <w:bottom w:val="none" w:sz="0" w:space="0" w:color="auto"/>
            <w:right w:val="none" w:sz="0" w:space="0" w:color="auto"/>
          </w:divBdr>
        </w:div>
      </w:divsChild>
    </w:div>
    <w:div w:id="367875769">
      <w:bodyDiv w:val="1"/>
      <w:marLeft w:val="0"/>
      <w:marRight w:val="0"/>
      <w:marTop w:val="0"/>
      <w:marBottom w:val="0"/>
      <w:divBdr>
        <w:top w:val="none" w:sz="0" w:space="0" w:color="auto"/>
        <w:left w:val="none" w:sz="0" w:space="0" w:color="auto"/>
        <w:bottom w:val="none" w:sz="0" w:space="0" w:color="auto"/>
        <w:right w:val="none" w:sz="0" w:space="0" w:color="auto"/>
      </w:divBdr>
    </w:div>
    <w:div w:id="397360947">
      <w:bodyDiv w:val="1"/>
      <w:marLeft w:val="0"/>
      <w:marRight w:val="0"/>
      <w:marTop w:val="0"/>
      <w:marBottom w:val="0"/>
      <w:divBdr>
        <w:top w:val="none" w:sz="0" w:space="0" w:color="auto"/>
        <w:left w:val="none" w:sz="0" w:space="0" w:color="auto"/>
        <w:bottom w:val="none" w:sz="0" w:space="0" w:color="auto"/>
        <w:right w:val="none" w:sz="0" w:space="0" w:color="auto"/>
      </w:divBdr>
    </w:div>
    <w:div w:id="476342034">
      <w:bodyDiv w:val="1"/>
      <w:marLeft w:val="0"/>
      <w:marRight w:val="0"/>
      <w:marTop w:val="0"/>
      <w:marBottom w:val="0"/>
      <w:divBdr>
        <w:top w:val="none" w:sz="0" w:space="0" w:color="auto"/>
        <w:left w:val="none" w:sz="0" w:space="0" w:color="auto"/>
        <w:bottom w:val="none" w:sz="0" w:space="0" w:color="auto"/>
        <w:right w:val="none" w:sz="0" w:space="0" w:color="auto"/>
      </w:divBdr>
    </w:div>
    <w:div w:id="490290839">
      <w:bodyDiv w:val="1"/>
      <w:marLeft w:val="0"/>
      <w:marRight w:val="0"/>
      <w:marTop w:val="0"/>
      <w:marBottom w:val="0"/>
      <w:divBdr>
        <w:top w:val="none" w:sz="0" w:space="0" w:color="auto"/>
        <w:left w:val="none" w:sz="0" w:space="0" w:color="auto"/>
        <w:bottom w:val="none" w:sz="0" w:space="0" w:color="auto"/>
        <w:right w:val="none" w:sz="0" w:space="0" w:color="auto"/>
      </w:divBdr>
    </w:div>
    <w:div w:id="515005411">
      <w:bodyDiv w:val="1"/>
      <w:marLeft w:val="0"/>
      <w:marRight w:val="0"/>
      <w:marTop w:val="0"/>
      <w:marBottom w:val="0"/>
      <w:divBdr>
        <w:top w:val="none" w:sz="0" w:space="0" w:color="auto"/>
        <w:left w:val="none" w:sz="0" w:space="0" w:color="auto"/>
        <w:bottom w:val="none" w:sz="0" w:space="0" w:color="auto"/>
        <w:right w:val="none" w:sz="0" w:space="0" w:color="auto"/>
      </w:divBdr>
    </w:div>
    <w:div w:id="536048149">
      <w:bodyDiv w:val="1"/>
      <w:marLeft w:val="0"/>
      <w:marRight w:val="0"/>
      <w:marTop w:val="0"/>
      <w:marBottom w:val="0"/>
      <w:divBdr>
        <w:top w:val="none" w:sz="0" w:space="0" w:color="auto"/>
        <w:left w:val="none" w:sz="0" w:space="0" w:color="auto"/>
        <w:bottom w:val="none" w:sz="0" w:space="0" w:color="auto"/>
        <w:right w:val="none" w:sz="0" w:space="0" w:color="auto"/>
      </w:divBdr>
    </w:div>
    <w:div w:id="546835728">
      <w:bodyDiv w:val="1"/>
      <w:marLeft w:val="0"/>
      <w:marRight w:val="0"/>
      <w:marTop w:val="0"/>
      <w:marBottom w:val="0"/>
      <w:divBdr>
        <w:top w:val="none" w:sz="0" w:space="0" w:color="auto"/>
        <w:left w:val="none" w:sz="0" w:space="0" w:color="auto"/>
        <w:bottom w:val="none" w:sz="0" w:space="0" w:color="auto"/>
        <w:right w:val="none" w:sz="0" w:space="0" w:color="auto"/>
      </w:divBdr>
    </w:div>
    <w:div w:id="561908443">
      <w:bodyDiv w:val="1"/>
      <w:marLeft w:val="0"/>
      <w:marRight w:val="0"/>
      <w:marTop w:val="0"/>
      <w:marBottom w:val="0"/>
      <w:divBdr>
        <w:top w:val="none" w:sz="0" w:space="0" w:color="auto"/>
        <w:left w:val="none" w:sz="0" w:space="0" w:color="auto"/>
        <w:bottom w:val="none" w:sz="0" w:space="0" w:color="auto"/>
        <w:right w:val="none" w:sz="0" w:space="0" w:color="auto"/>
      </w:divBdr>
    </w:div>
    <w:div w:id="584143663">
      <w:bodyDiv w:val="1"/>
      <w:marLeft w:val="0"/>
      <w:marRight w:val="0"/>
      <w:marTop w:val="0"/>
      <w:marBottom w:val="0"/>
      <w:divBdr>
        <w:top w:val="none" w:sz="0" w:space="0" w:color="auto"/>
        <w:left w:val="none" w:sz="0" w:space="0" w:color="auto"/>
        <w:bottom w:val="none" w:sz="0" w:space="0" w:color="auto"/>
        <w:right w:val="none" w:sz="0" w:space="0" w:color="auto"/>
      </w:divBdr>
    </w:div>
    <w:div w:id="589241569">
      <w:bodyDiv w:val="1"/>
      <w:marLeft w:val="0"/>
      <w:marRight w:val="0"/>
      <w:marTop w:val="0"/>
      <w:marBottom w:val="0"/>
      <w:divBdr>
        <w:top w:val="none" w:sz="0" w:space="0" w:color="auto"/>
        <w:left w:val="none" w:sz="0" w:space="0" w:color="auto"/>
        <w:bottom w:val="none" w:sz="0" w:space="0" w:color="auto"/>
        <w:right w:val="none" w:sz="0" w:space="0" w:color="auto"/>
      </w:divBdr>
    </w:div>
    <w:div w:id="610211264">
      <w:bodyDiv w:val="1"/>
      <w:marLeft w:val="0"/>
      <w:marRight w:val="0"/>
      <w:marTop w:val="0"/>
      <w:marBottom w:val="0"/>
      <w:divBdr>
        <w:top w:val="none" w:sz="0" w:space="0" w:color="auto"/>
        <w:left w:val="none" w:sz="0" w:space="0" w:color="auto"/>
        <w:bottom w:val="none" w:sz="0" w:space="0" w:color="auto"/>
        <w:right w:val="none" w:sz="0" w:space="0" w:color="auto"/>
      </w:divBdr>
    </w:div>
    <w:div w:id="615797786">
      <w:bodyDiv w:val="1"/>
      <w:marLeft w:val="0"/>
      <w:marRight w:val="0"/>
      <w:marTop w:val="0"/>
      <w:marBottom w:val="0"/>
      <w:divBdr>
        <w:top w:val="none" w:sz="0" w:space="0" w:color="auto"/>
        <w:left w:val="none" w:sz="0" w:space="0" w:color="auto"/>
        <w:bottom w:val="none" w:sz="0" w:space="0" w:color="auto"/>
        <w:right w:val="none" w:sz="0" w:space="0" w:color="auto"/>
      </w:divBdr>
    </w:div>
    <w:div w:id="632054018">
      <w:bodyDiv w:val="1"/>
      <w:marLeft w:val="0"/>
      <w:marRight w:val="0"/>
      <w:marTop w:val="0"/>
      <w:marBottom w:val="0"/>
      <w:divBdr>
        <w:top w:val="none" w:sz="0" w:space="0" w:color="auto"/>
        <w:left w:val="none" w:sz="0" w:space="0" w:color="auto"/>
        <w:bottom w:val="none" w:sz="0" w:space="0" w:color="auto"/>
        <w:right w:val="none" w:sz="0" w:space="0" w:color="auto"/>
      </w:divBdr>
    </w:div>
    <w:div w:id="718744735">
      <w:bodyDiv w:val="1"/>
      <w:marLeft w:val="0"/>
      <w:marRight w:val="0"/>
      <w:marTop w:val="0"/>
      <w:marBottom w:val="0"/>
      <w:divBdr>
        <w:top w:val="none" w:sz="0" w:space="0" w:color="auto"/>
        <w:left w:val="none" w:sz="0" w:space="0" w:color="auto"/>
        <w:bottom w:val="none" w:sz="0" w:space="0" w:color="auto"/>
        <w:right w:val="none" w:sz="0" w:space="0" w:color="auto"/>
      </w:divBdr>
    </w:div>
    <w:div w:id="731851461">
      <w:bodyDiv w:val="1"/>
      <w:marLeft w:val="0"/>
      <w:marRight w:val="0"/>
      <w:marTop w:val="0"/>
      <w:marBottom w:val="0"/>
      <w:divBdr>
        <w:top w:val="none" w:sz="0" w:space="0" w:color="auto"/>
        <w:left w:val="none" w:sz="0" w:space="0" w:color="auto"/>
        <w:bottom w:val="none" w:sz="0" w:space="0" w:color="auto"/>
        <w:right w:val="none" w:sz="0" w:space="0" w:color="auto"/>
      </w:divBdr>
    </w:div>
    <w:div w:id="749428234">
      <w:bodyDiv w:val="1"/>
      <w:marLeft w:val="0"/>
      <w:marRight w:val="0"/>
      <w:marTop w:val="0"/>
      <w:marBottom w:val="0"/>
      <w:divBdr>
        <w:top w:val="none" w:sz="0" w:space="0" w:color="auto"/>
        <w:left w:val="none" w:sz="0" w:space="0" w:color="auto"/>
        <w:bottom w:val="none" w:sz="0" w:space="0" w:color="auto"/>
        <w:right w:val="none" w:sz="0" w:space="0" w:color="auto"/>
      </w:divBdr>
    </w:div>
    <w:div w:id="751976229">
      <w:bodyDiv w:val="1"/>
      <w:marLeft w:val="0"/>
      <w:marRight w:val="0"/>
      <w:marTop w:val="0"/>
      <w:marBottom w:val="0"/>
      <w:divBdr>
        <w:top w:val="none" w:sz="0" w:space="0" w:color="auto"/>
        <w:left w:val="none" w:sz="0" w:space="0" w:color="auto"/>
        <w:bottom w:val="none" w:sz="0" w:space="0" w:color="auto"/>
        <w:right w:val="none" w:sz="0" w:space="0" w:color="auto"/>
      </w:divBdr>
      <w:divsChild>
        <w:div w:id="1669747712">
          <w:marLeft w:val="360"/>
          <w:marRight w:val="0"/>
          <w:marTop w:val="0"/>
          <w:marBottom w:val="0"/>
          <w:divBdr>
            <w:top w:val="none" w:sz="0" w:space="0" w:color="auto"/>
            <w:left w:val="none" w:sz="0" w:space="0" w:color="auto"/>
            <w:bottom w:val="none" w:sz="0" w:space="0" w:color="auto"/>
            <w:right w:val="none" w:sz="0" w:space="0" w:color="auto"/>
          </w:divBdr>
        </w:div>
      </w:divsChild>
    </w:div>
    <w:div w:id="758717647">
      <w:bodyDiv w:val="1"/>
      <w:marLeft w:val="0"/>
      <w:marRight w:val="0"/>
      <w:marTop w:val="0"/>
      <w:marBottom w:val="0"/>
      <w:divBdr>
        <w:top w:val="none" w:sz="0" w:space="0" w:color="auto"/>
        <w:left w:val="none" w:sz="0" w:space="0" w:color="auto"/>
        <w:bottom w:val="none" w:sz="0" w:space="0" w:color="auto"/>
        <w:right w:val="none" w:sz="0" w:space="0" w:color="auto"/>
      </w:divBdr>
      <w:divsChild>
        <w:div w:id="2056467698">
          <w:marLeft w:val="360"/>
          <w:marRight w:val="0"/>
          <w:marTop w:val="200"/>
          <w:marBottom w:val="0"/>
          <w:divBdr>
            <w:top w:val="none" w:sz="0" w:space="0" w:color="auto"/>
            <w:left w:val="none" w:sz="0" w:space="0" w:color="auto"/>
            <w:bottom w:val="none" w:sz="0" w:space="0" w:color="auto"/>
            <w:right w:val="none" w:sz="0" w:space="0" w:color="auto"/>
          </w:divBdr>
        </w:div>
      </w:divsChild>
    </w:div>
    <w:div w:id="762846403">
      <w:bodyDiv w:val="1"/>
      <w:marLeft w:val="0"/>
      <w:marRight w:val="0"/>
      <w:marTop w:val="0"/>
      <w:marBottom w:val="0"/>
      <w:divBdr>
        <w:top w:val="none" w:sz="0" w:space="0" w:color="auto"/>
        <w:left w:val="none" w:sz="0" w:space="0" w:color="auto"/>
        <w:bottom w:val="none" w:sz="0" w:space="0" w:color="auto"/>
        <w:right w:val="none" w:sz="0" w:space="0" w:color="auto"/>
      </w:divBdr>
      <w:divsChild>
        <w:div w:id="422410690">
          <w:marLeft w:val="360"/>
          <w:marRight w:val="0"/>
          <w:marTop w:val="0"/>
          <w:marBottom w:val="0"/>
          <w:divBdr>
            <w:top w:val="none" w:sz="0" w:space="0" w:color="auto"/>
            <w:left w:val="none" w:sz="0" w:space="0" w:color="auto"/>
            <w:bottom w:val="none" w:sz="0" w:space="0" w:color="auto"/>
            <w:right w:val="none" w:sz="0" w:space="0" w:color="auto"/>
          </w:divBdr>
        </w:div>
        <w:div w:id="1462575474">
          <w:marLeft w:val="360"/>
          <w:marRight w:val="0"/>
          <w:marTop w:val="0"/>
          <w:marBottom w:val="0"/>
          <w:divBdr>
            <w:top w:val="none" w:sz="0" w:space="0" w:color="auto"/>
            <w:left w:val="none" w:sz="0" w:space="0" w:color="auto"/>
            <w:bottom w:val="none" w:sz="0" w:space="0" w:color="auto"/>
            <w:right w:val="none" w:sz="0" w:space="0" w:color="auto"/>
          </w:divBdr>
        </w:div>
        <w:div w:id="2142453768">
          <w:marLeft w:val="360"/>
          <w:marRight w:val="0"/>
          <w:marTop w:val="0"/>
          <w:marBottom w:val="0"/>
          <w:divBdr>
            <w:top w:val="none" w:sz="0" w:space="0" w:color="auto"/>
            <w:left w:val="none" w:sz="0" w:space="0" w:color="auto"/>
            <w:bottom w:val="none" w:sz="0" w:space="0" w:color="auto"/>
            <w:right w:val="none" w:sz="0" w:space="0" w:color="auto"/>
          </w:divBdr>
        </w:div>
      </w:divsChild>
    </w:div>
    <w:div w:id="774666774">
      <w:bodyDiv w:val="1"/>
      <w:marLeft w:val="0"/>
      <w:marRight w:val="0"/>
      <w:marTop w:val="0"/>
      <w:marBottom w:val="0"/>
      <w:divBdr>
        <w:top w:val="none" w:sz="0" w:space="0" w:color="auto"/>
        <w:left w:val="none" w:sz="0" w:space="0" w:color="auto"/>
        <w:bottom w:val="none" w:sz="0" w:space="0" w:color="auto"/>
        <w:right w:val="none" w:sz="0" w:space="0" w:color="auto"/>
      </w:divBdr>
    </w:div>
    <w:div w:id="790978367">
      <w:bodyDiv w:val="1"/>
      <w:marLeft w:val="0"/>
      <w:marRight w:val="0"/>
      <w:marTop w:val="0"/>
      <w:marBottom w:val="0"/>
      <w:divBdr>
        <w:top w:val="none" w:sz="0" w:space="0" w:color="auto"/>
        <w:left w:val="none" w:sz="0" w:space="0" w:color="auto"/>
        <w:bottom w:val="none" w:sz="0" w:space="0" w:color="auto"/>
        <w:right w:val="none" w:sz="0" w:space="0" w:color="auto"/>
      </w:divBdr>
    </w:div>
    <w:div w:id="856968069">
      <w:bodyDiv w:val="1"/>
      <w:marLeft w:val="0"/>
      <w:marRight w:val="0"/>
      <w:marTop w:val="0"/>
      <w:marBottom w:val="0"/>
      <w:divBdr>
        <w:top w:val="none" w:sz="0" w:space="0" w:color="auto"/>
        <w:left w:val="none" w:sz="0" w:space="0" w:color="auto"/>
        <w:bottom w:val="none" w:sz="0" w:space="0" w:color="auto"/>
        <w:right w:val="none" w:sz="0" w:space="0" w:color="auto"/>
      </w:divBdr>
    </w:div>
    <w:div w:id="887641414">
      <w:bodyDiv w:val="1"/>
      <w:marLeft w:val="0"/>
      <w:marRight w:val="0"/>
      <w:marTop w:val="0"/>
      <w:marBottom w:val="0"/>
      <w:divBdr>
        <w:top w:val="none" w:sz="0" w:space="0" w:color="auto"/>
        <w:left w:val="none" w:sz="0" w:space="0" w:color="auto"/>
        <w:bottom w:val="none" w:sz="0" w:space="0" w:color="auto"/>
        <w:right w:val="none" w:sz="0" w:space="0" w:color="auto"/>
      </w:divBdr>
    </w:div>
    <w:div w:id="906648038">
      <w:bodyDiv w:val="1"/>
      <w:marLeft w:val="0"/>
      <w:marRight w:val="0"/>
      <w:marTop w:val="0"/>
      <w:marBottom w:val="0"/>
      <w:divBdr>
        <w:top w:val="none" w:sz="0" w:space="0" w:color="auto"/>
        <w:left w:val="none" w:sz="0" w:space="0" w:color="auto"/>
        <w:bottom w:val="none" w:sz="0" w:space="0" w:color="auto"/>
        <w:right w:val="none" w:sz="0" w:space="0" w:color="auto"/>
      </w:divBdr>
      <w:divsChild>
        <w:div w:id="713232216">
          <w:marLeft w:val="360"/>
          <w:marRight w:val="0"/>
          <w:marTop w:val="0"/>
          <w:marBottom w:val="0"/>
          <w:divBdr>
            <w:top w:val="none" w:sz="0" w:space="0" w:color="auto"/>
            <w:left w:val="none" w:sz="0" w:space="0" w:color="auto"/>
            <w:bottom w:val="none" w:sz="0" w:space="0" w:color="auto"/>
            <w:right w:val="none" w:sz="0" w:space="0" w:color="auto"/>
          </w:divBdr>
        </w:div>
      </w:divsChild>
    </w:div>
    <w:div w:id="922224888">
      <w:bodyDiv w:val="1"/>
      <w:marLeft w:val="0"/>
      <w:marRight w:val="0"/>
      <w:marTop w:val="0"/>
      <w:marBottom w:val="0"/>
      <w:divBdr>
        <w:top w:val="none" w:sz="0" w:space="0" w:color="auto"/>
        <w:left w:val="none" w:sz="0" w:space="0" w:color="auto"/>
        <w:bottom w:val="none" w:sz="0" w:space="0" w:color="auto"/>
        <w:right w:val="none" w:sz="0" w:space="0" w:color="auto"/>
      </w:divBdr>
      <w:divsChild>
        <w:div w:id="218368045">
          <w:marLeft w:val="720"/>
          <w:marRight w:val="0"/>
          <w:marTop w:val="0"/>
          <w:marBottom w:val="0"/>
          <w:divBdr>
            <w:top w:val="none" w:sz="0" w:space="0" w:color="auto"/>
            <w:left w:val="none" w:sz="0" w:space="0" w:color="auto"/>
            <w:bottom w:val="none" w:sz="0" w:space="0" w:color="auto"/>
            <w:right w:val="none" w:sz="0" w:space="0" w:color="auto"/>
          </w:divBdr>
        </w:div>
      </w:divsChild>
    </w:div>
    <w:div w:id="954361113">
      <w:bodyDiv w:val="1"/>
      <w:marLeft w:val="0"/>
      <w:marRight w:val="0"/>
      <w:marTop w:val="0"/>
      <w:marBottom w:val="0"/>
      <w:divBdr>
        <w:top w:val="none" w:sz="0" w:space="0" w:color="auto"/>
        <w:left w:val="none" w:sz="0" w:space="0" w:color="auto"/>
        <w:bottom w:val="none" w:sz="0" w:space="0" w:color="auto"/>
        <w:right w:val="none" w:sz="0" w:space="0" w:color="auto"/>
      </w:divBdr>
      <w:divsChild>
        <w:div w:id="211423174">
          <w:marLeft w:val="360"/>
          <w:marRight w:val="0"/>
          <w:marTop w:val="0"/>
          <w:marBottom w:val="0"/>
          <w:divBdr>
            <w:top w:val="none" w:sz="0" w:space="0" w:color="auto"/>
            <w:left w:val="none" w:sz="0" w:space="0" w:color="auto"/>
            <w:bottom w:val="none" w:sz="0" w:space="0" w:color="auto"/>
            <w:right w:val="none" w:sz="0" w:space="0" w:color="auto"/>
          </w:divBdr>
        </w:div>
      </w:divsChild>
    </w:div>
    <w:div w:id="958144063">
      <w:bodyDiv w:val="1"/>
      <w:marLeft w:val="0"/>
      <w:marRight w:val="0"/>
      <w:marTop w:val="0"/>
      <w:marBottom w:val="0"/>
      <w:divBdr>
        <w:top w:val="none" w:sz="0" w:space="0" w:color="auto"/>
        <w:left w:val="none" w:sz="0" w:space="0" w:color="auto"/>
        <w:bottom w:val="none" w:sz="0" w:space="0" w:color="auto"/>
        <w:right w:val="none" w:sz="0" w:space="0" w:color="auto"/>
      </w:divBdr>
    </w:div>
    <w:div w:id="967513740">
      <w:bodyDiv w:val="1"/>
      <w:marLeft w:val="0"/>
      <w:marRight w:val="0"/>
      <w:marTop w:val="0"/>
      <w:marBottom w:val="0"/>
      <w:divBdr>
        <w:top w:val="none" w:sz="0" w:space="0" w:color="auto"/>
        <w:left w:val="none" w:sz="0" w:space="0" w:color="auto"/>
        <w:bottom w:val="none" w:sz="0" w:space="0" w:color="auto"/>
        <w:right w:val="none" w:sz="0" w:space="0" w:color="auto"/>
      </w:divBdr>
    </w:div>
    <w:div w:id="969364880">
      <w:bodyDiv w:val="1"/>
      <w:marLeft w:val="0"/>
      <w:marRight w:val="0"/>
      <w:marTop w:val="0"/>
      <w:marBottom w:val="0"/>
      <w:divBdr>
        <w:top w:val="none" w:sz="0" w:space="0" w:color="auto"/>
        <w:left w:val="none" w:sz="0" w:space="0" w:color="auto"/>
        <w:bottom w:val="none" w:sz="0" w:space="0" w:color="auto"/>
        <w:right w:val="none" w:sz="0" w:space="0" w:color="auto"/>
      </w:divBdr>
      <w:divsChild>
        <w:div w:id="1237666589">
          <w:marLeft w:val="360"/>
          <w:marRight w:val="0"/>
          <w:marTop w:val="200"/>
          <w:marBottom w:val="0"/>
          <w:divBdr>
            <w:top w:val="none" w:sz="0" w:space="0" w:color="auto"/>
            <w:left w:val="none" w:sz="0" w:space="0" w:color="auto"/>
            <w:bottom w:val="none" w:sz="0" w:space="0" w:color="auto"/>
            <w:right w:val="none" w:sz="0" w:space="0" w:color="auto"/>
          </w:divBdr>
        </w:div>
      </w:divsChild>
    </w:div>
    <w:div w:id="970093176">
      <w:bodyDiv w:val="1"/>
      <w:marLeft w:val="0"/>
      <w:marRight w:val="0"/>
      <w:marTop w:val="0"/>
      <w:marBottom w:val="0"/>
      <w:divBdr>
        <w:top w:val="none" w:sz="0" w:space="0" w:color="auto"/>
        <w:left w:val="none" w:sz="0" w:space="0" w:color="auto"/>
        <w:bottom w:val="none" w:sz="0" w:space="0" w:color="auto"/>
        <w:right w:val="none" w:sz="0" w:space="0" w:color="auto"/>
      </w:divBdr>
    </w:div>
    <w:div w:id="974334975">
      <w:bodyDiv w:val="1"/>
      <w:marLeft w:val="0"/>
      <w:marRight w:val="0"/>
      <w:marTop w:val="0"/>
      <w:marBottom w:val="0"/>
      <w:divBdr>
        <w:top w:val="none" w:sz="0" w:space="0" w:color="auto"/>
        <w:left w:val="none" w:sz="0" w:space="0" w:color="auto"/>
        <w:bottom w:val="none" w:sz="0" w:space="0" w:color="auto"/>
        <w:right w:val="none" w:sz="0" w:space="0" w:color="auto"/>
      </w:divBdr>
    </w:div>
    <w:div w:id="977029538">
      <w:bodyDiv w:val="1"/>
      <w:marLeft w:val="0"/>
      <w:marRight w:val="0"/>
      <w:marTop w:val="0"/>
      <w:marBottom w:val="0"/>
      <w:divBdr>
        <w:top w:val="none" w:sz="0" w:space="0" w:color="auto"/>
        <w:left w:val="none" w:sz="0" w:space="0" w:color="auto"/>
        <w:bottom w:val="none" w:sz="0" w:space="0" w:color="auto"/>
        <w:right w:val="none" w:sz="0" w:space="0" w:color="auto"/>
      </w:divBdr>
    </w:div>
    <w:div w:id="979459220">
      <w:bodyDiv w:val="1"/>
      <w:marLeft w:val="0"/>
      <w:marRight w:val="0"/>
      <w:marTop w:val="0"/>
      <w:marBottom w:val="0"/>
      <w:divBdr>
        <w:top w:val="none" w:sz="0" w:space="0" w:color="auto"/>
        <w:left w:val="none" w:sz="0" w:space="0" w:color="auto"/>
        <w:bottom w:val="none" w:sz="0" w:space="0" w:color="auto"/>
        <w:right w:val="none" w:sz="0" w:space="0" w:color="auto"/>
      </w:divBdr>
    </w:div>
    <w:div w:id="986741467">
      <w:bodyDiv w:val="1"/>
      <w:marLeft w:val="0"/>
      <w:marRight w:val="0"/>
      <w:marTop w:val="0"/>
      <w:marBottom w:val="0"/>
      <w:divBdr>
        <w:top w:val="none" w:sz="0" w:space="0" w:color="auto"/>
        <w:left w:val="none" w:sz="0" w:space="0" w:color="auto"/>
        <w:bottom w:val="none" w:sz="0" w:space="0" w:color="auto"/>
        <w:right w:val="none" w:sz="0" w:space="0" w:color="auto"/>
      </w:divBdr>
    </w:div>
    <w:div w:id="1001004236">
      <w:bodyDiv w:val="1"/>
      <w:marLeft w:val="0"/>
      <w:marRight w:val="0"/>
      <w:marTop w:val="0"/>
      <w:marBottom w:val="0"/>
      <w:divBdr>
        <w:top w:val="none" w:sz="0" w:space="0" w:color="auto"/>
        <w:left w:val="none" w:sz="0" w:space="0" w:color="auto"/>
        <w:bottom w:val="none" w:sz="0" w:space="0" w:color="auto"/>
        <w:right w:val="none" w:sz="0" w:space="0" w:color="auto"/>
      </w:divBdr>
    </w:div>
    <w:div w:id="1017537469">
      <w:bodyDiv w:val="1"/>
      <w:marLeft w:val="0"/>
      <w:marRight w:val="0"/>
      <w:marTop w:val="0"/>
      <w:marBottom w:val="0"/>
      <w:divBdr>
        <w:top w:val="none" w:sz="0" w:space="0" w:color="auto"/>
        <w:left w:val="none" w:sz="0" w:space="0" w:color="auto"/>
        <w:bottom w:val="none" w:sz="0" w:space="0" w:color="auto"/>
        <w:right w:val="none" w:sz="0" w:space="0" w:color="auto"/>
      </w:divBdr>
    </w:div>
    <w:div w:id="1023752025">
      <w:bodyDiv w:val="1"/>
      <w:marLeft w:val="0"/>
      <w:marRight w:val="0"/>
      <w:marTop w:val="0"/>
      <w:marBottom w:val="0"/>
      <w:divBdr>
        <w:top w:val="none" w:sz="0" w:space="0" w:color="auto"/>
        <w:left w:val="none" w:sz="0" w:space="0" w:color="auto"/>
        <w:bottom w:val="none" w:sz="0" w:space="0" w:color="auto"/>
        <w:right w:val="none" w:sz="0" w:space="0" w:color="auto"/>
      </w:divBdr>
    </w:div>
    <w:div w:id="1026909020">
      <w:bodyDiv w:val="1"/>
      <w:marLeft w:val="0"/>
      <w:marRight w:val="0"/>
      <w:marTop w:val="0"/>
      <w:marBottom w:val="0"/>
      <w:divBdr>
        <w:top w:val="none" w:sz="0" w:space="0" w:color="auto"/>
        <w:left w:val="none" w:sz="0" w:space="0" w:color="auto"/>
        <w:bottom w:val="none" w:sz="0" w:space="0" w:color="auto"/>
        <w:right w:val="none" w:sz="0" w:space="0" w:color="auto"/>
      </w:divBdr>
    </w:div>
    <w:div w:id="1045518957">
      <w:bodyDiv w:val="1"/>
      <w:marLeft w:val="0"/>
      <w:marRight w:val="0"/>
      <w:marTop w:val="0"/>
      <w:marBottom w:val="0"/>
      <w:divBdr>
        <w:top w:val="none" w:sz="0" w:space="0" w:color="auto"/>
        <w:left w:val="none" w:sz="0" w:space="0" w:color="auto"/>
        <w:bottom w:val="none" w:sz="0" w:space="0" w:color="auto"/>
        <w:right w:val="none" w:sz="0" w:space="0" w:color="auto"/>
      </w:divBdr>
    </w:div>
    <w:div w:id="1056708108">
      <w:bodyDiv w:val="1"/>
      <w:marLeft w:val="0"/>
      <w:marRight w:val="0"/>
      <w:marTop w:val="0"/>
      <w:marBottom w:val="0"/>
      <w:divBdr>
        <w:top w:val="none" w:sz="0" w:space="0" w:color="auto"/>
        <w:left w:val="none" w:sz="0" w:space="0" w:color="auto"/>
        <w:bottom w:val="none" w:sz="0" w:space="0" w:color="auto"/>
        <w:right w:val="none" w:sz="0" w:space="0" w:color="auto"/>
      </w:divBdr>
    </w:div>
    <w:div w:id="1072433897">
      <w:bodyDiv w:val="1"/>
      <w:marLeft w:val="0"/>
      <w:marRight w:val="0"/>
      <w:marTop w:val="0"/>
      <w:marBottom w:val="0"/>
      <w:divBdr>
        <w:top w:val="none" w:sz="0" w:space="0" w:color="auto"/>
        <w:left w:val="none" w:sz="0" w:space="0" w:color="auto"/>
        <w:bottom w:val="none" w:sz="0" w:space="0" w:color="auto"/>
        <w:right w:val="none" w:sz="0" w:space="0" w:color="auto"/>
      </w:divBdr>
    </w:div>
    <w:div w:id="1075972973">
      <w:bodyDiv w:val="1"/>
      <w:marLeft w:val="0"/>
      <w:marRight w:val="0"/>
      <w:marTop w:val="0"/>
      <w:marBottom w:val="0"/>
      <w:divBdr>
        <w:top w:val="none" w:sz="0" w:space="0" w:color="auto"/>
        <w:left w:val="none" w:sz="0" w:space="0" w:color="auto"/>
        <w:bottom w:val="none" w:sz="0" w:space="0" w:color="auto"/>
        <w:right w:val="none" w:sz="0" w:space="0" w:color="auto"/>
      </w:divBdr>
      <w:divsChild>
        <w:div w:id="52967562">
          <w:marLeft w:val="360"/>
          <w:marRight w:val="0"/>
          <w:marTop w:val="0"/>
          <w:marBottom w:val="0"/>
          <w:divBdr>
            <w:top w:val="none" w:sz="0" w:space="0" w:color="auto"/>
            <w:left w:val="none" w:sz="0" w:space="0" w:color="auto"/>
            <w:bottom w:val="none" w:sz="0" w:space="0" w:color="auto"/>
            <w:right w:val="none" w:sz="0" w:space="0" w:color="auto"/>
          </w:divBdr>
        </w:div>
        <w:div w:id="733313163">
          <w:marLeft w:val="360"/>
          <w:marRight w:val="0"/>
          <w:marTop w:val="0"/>
          <w:marBottom w:val="0"/>
          <w:divBdr>
            <w:top w:val="none" w:sz="0" w:space="0" w:color="auto"/>
            <w:left w:val="none" w:sz="0" w:space="0" w:color="auto"/>
            <w:bottom w:val="none" w:sz="0" w:space="0" w:color="auto"/>
            <w:right w:val="none" w:sz="0" w:space="0" w:color="auto"/>
          </w:divBdr>
        </w:div>
        <w:div w:id="1196432858">
          <w:marLeft w:val="360"/>
          <w:marRight w:val="0"/>
          <w:marTop w:val="0"/>
          <w:marBottom w:val="0"/>
          <w:divBdr>
            <w:top w:val="none" w:sz="0" w:space="0" w:color="auto"/>
            <w:left w:val="none" w:sz="0" w:space="0" w:color="auto"/>
            <w:bottom w:val="none" w:sz="0" w:space="0" w:color="auto"/>
            <w:right w:val="none" w:sz="0" w:space="0" w:color="auto"/>
          </w:divBdr>
        </w:div>
      </w:divsChild>
    </w:div>
    <w:div w:id="1078865606">
      <w:bodyDiv w:val="1"/>
      <w:marLeft w:val="0"/>
      <w:marRight w:val="0"/>
      <w:marTop w:val="0"/>
      <w:marBottom w:val="0"/>
      <w:divBdr>
        <w:top w:val="none" w:sz="0" w:space="0" w:color="auto"/>
        <w:left w:val="none" w:sz="0" w:space="0" w:color="auto"/>
        <w:bottom w:val="none" w:sz="0" w:space="0" w:color="auto"/>
        <w:right w:val="none" w:sz="0" w:space="0" w:color="auto"/>
      </w:divBdr>
    </w:div>
    <w:div w:id="1081638338">
      <w:bodyDiv w:val="1"/>
      <w:marLeft w:val="0"/>
      <w:marRight w:val="0"/>
      <w:marTop w:val="0"/>
      <w:marBottom w:val="0"/>
      <w:divBdr>
        <w:top w:val="none" w:sz="0" w:space="0" w:color="auto"/>
        <w:left w:val="none" w:sz="0" w:space="0" w:color="auto"/>
        <w:bottom w:val="none" w:sz="0" w:space="0" w:color="auto"/>
        <w:right w:val="none" w:sz="0" w:space="0" w:color="auto"/>
      </w:divBdr>
    </w:div>
    <w:div w:id="1081684668">
      <w:bodyDiv w:val="1"/>
      <w:marLeft w:val="0"/>
      <w:marRight w:val="0"/>
      <w:marTop w:val="0"/>
      <w:marBottom w:val="0"/>
      <w:divBdr>
        <w:top w:val="none" w:sz="0" w:space="0" w:color="auto"/>
        <w:left w:val="none" w:sz="0" w:space="0" w:color="auto"/>
        <w:bottom w:val="none" w:sz="0" w:space="0" w:color="auto"/>
        <w:right w:val="none" w:sz="0" w:space="0" w:color="auto"/>
      </w:divBdr>
      <w:divsChild>
        <w:div w:id="771514840">
          <w:marLeft w:val="720"/>
          <w:marRight w:val="0"/>
          <w:marTop w:val="0"/>
          <w:marBottom w:val="0"/>
          <w:divBdr>
            <w:top w:val="none" w:sz="0" w:space="0" w:color="auto"/>
            <w:left w:val="none" w:sz="0" w:space="0" w:color="auto"/>
            <w:bottom w:val="none" w:sz="0" w:space="0" w:color="auto"/>
            <w:right w:val="none" w:sz="0" w:space="0" w:color="auto"/>
          </w:divBdr>
        </w:div>
      </w:divsChild>
    </w:div>
    <w:div w:id="1082725248">
      <w:bodyDiv w:val="1"/>
      <w:marLeft w:val="0"/>
      <w:marRight w:val="0"/>
      <w:marTop w:val="0"/>
      <w:marBottom w:val="0"/>
      <w:divBdr>
        <w:top w:val="none" w:sz="0" w:space="0" w:color="auto"/>
        <w:left w:val="none" w:sz="0" w:space="0" w:color="auto"/>
        <w:bottom w:val="none" w:sz="0" w:space="0" w:color="auto"/>
        <w:right w:val="none" w:sz="0" w:space="0" w:color="auto"/>
      </w:divBdr>
    </w:div>
    <w:div w:id="1088312124">
      <w:bodyDiv w:val="1"/>
      <w:marLeft w:val="0"/>
      <w:marRight w:val="0"/>
      <w:marTop w:val="0"/>
      <w:marBottom w:val="0"/>
      <w:divBdr>
        <w:top w:val="none" w:sz="0" w:space="0" w:color="auto"/>
        <w:left w:val="none" w:sz="0" w:space="0" w:color="auto"/>
        <w:bottom w:val="none" w:sz="0" w:space="0" w:color="auto"/>
        <w:right w:val="none" w:sz="0" w:space="0" w:color="auto"/>
      </w:divBdr>
    </w:div>
    <w:div w:id="1092775668">
      <w:bodyDiv w:val="1"/>
      <w:marLeft w:val="0"/>
      <w:marRight w:val="0"/>
      <w:marTop w:val="0"/>
      <w:marBottom w:val="0"/>
      <w:divBdr>
        <w:top w:val="none" w:sz="0" w:space="0" w:color="auto"/>
        <w:left w:val="none" w:sz="0" w:space="0" w:color="auto"/>
        <w:bottom w:val="none" w:sz="0" w:space="0" w:color="auto"/>
        <w:right w:val="none" w:sz="0" w:space="0" w:color="auto"/>
      </w:divBdr>
      <w:divsChild>
        <w:div w:id="391470965">
          <w:marLeft w:val="0"/>
          <w:marRight w:val="0"/>
          <w:marTop w:val="0"/>
          <w:marBottom w:val="0"/>
          <w:divBdr>
            <w:top w:val="none" w:sz="0" w:space="0" w:color="auto"/>
            <w:left w:val="none" w:sz="0" w:space="0" w:color="auto"/>
            <w:bottom w:val="none" w:sz="0" w:space="0" w:color="auto"/>
            <w:right w:val="none" w:sz="0" w:space="0" w:color="auto"/>
          </w:divBdr>
          <w:divsChild>
            <w:div w:id="5188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4057">
      <w:bodyDiv w:val="1"/>
      <w:marLeft w:val="0"/>
      <w:marRight w:val="0"/>
      <w:marTop w:val="0"/>
      <w:marBottom w:val="0"/>
      <w:divBdr>
        <w:top w:val="none" w:sz="0" w:space="0" w:color="auto"/>
        <w:left w:val="none" w:sz="0" w:space="0" w:color="auto"/>
        <w:bottom w:val="none" w:sz="0" w:space="0" w:color="auto"/>
        <w:right w:val="none" w:sz="0" w:space="0" w:color="auto"/>
      </w:divBdr>
    </w:div>
    <w:div w:id="1138957695">
      <w:bodyDiv w:val="1"/>
      <w:marLeft w:val="0"/>
      <w:marRight w:val="0"/>
      <w:marTop w:val="0"/>
      <w:marBottom w:val="0"/>
      <w:divBdr>
        <w:top w:val="none" w:sz="0" w:space="0" w:color="auto"/>
        <w:left w:val="none" w:sz="0" w:space="0" w:color="auto"/>
        <w:bottom w:val="none" w:sz="0" w:space="0" w:color="auto"/>
        <w:right w:val="none" w:sz="0" w:space="0" w:color="auto"/>
      </w:divBdr>
      <w:divsChild>
        <w:div w:id="194318502">
          <w:marLeft w:val="360"/>
          <w:marRight w:val="0"/>
          <w:marTop w:val="0"/>
          <w:marBottom w:val="0"/>
          <w:divBdr>
            <w:top w:val="none" w:sz="0" w:space="0" w:color="auto"/>
            <w:left w:val="none" w:sz="0" w:space="0" w:color="auto"/>
            <w:bottom w:val="none" w:sz="0" w:space="0" w:color="auto"/>
            <w:right w:val="none" w:sz="0" w:space="0" w:color="auto"/>
          </w:divBdr>
        </w:div>
        <w:div w:id="451360085">
          <w:marLeft w:val="360"/>
          <w:marRight w:val="0"/>
          <w:marTop w:val="0"/>
          <w:marBottom w:val="0"/>
          <w:divBdr>
            <w:top w:val="none" w:sz="0" w:space="0" w:color="auto"/>
            <w:left w:val="none" w:sz="0" w:space="0" w:color="auto"/>
            <w:bottom w:val="none" w:sz="0" w:space="0" w:color="auto"/>
            <w:right w:val="none" w:sz="0" w:space="0" w:color="auto"/>
          </w:divBdr>
        </w:div>
        <w:div w:id="1836415817">
          <w:marLeft w:val="360"/>
          <w:marRight w:val="0"/>
          <w:marTop w:val="0"/>
          <w:marBottom w:val="0"/>
          <w:divBdr>
            <w:top w:val="none" w:sz="0" w:space="0" w:color="auto"/>
            <w:left w:val="none" w:sz="0" w:space="0" w:color="auto"/>
            <w:bottom w:val="none" w:sz="0" w:space="0" w:color="auto"/>
            <w:right w:val="none" w:sz="0" w:space="0" w:color="auto"/>
          </w:divBdr>
        </w:div>
      </w:divsChild>
    </w:div>
    <w:div w:id="1146243420">
      <w:bodyDiv w:val="1"/>
      <w:marLeft w:val="0"/>
      <w:marRight w:val="0"/>
      <w:marTop w:val="0"/>
      <w:marBottom w:val="0"/>
      <w:divBdr>
        <w:top w:val="none" w:sz="0" w:space="0" w:color="auto"/>
        <w:left w:val="none" w:sz="0" w:space="0" w:color="auto"/>
        <w:bottom w:val="none" w:sz="0" w:space="0" w:color="auto"/>
        <w:right w:val="none" w:sz="0" w:space="0" w:color="auto"/>
      </w:divBdr>
    </w:div>
    <w:div w:id="1157841840">
      <w:bodyDiv w:val="1"/>
      <w:marLeft w:val="0"/>
      <w:marRight w:val="0"/>
      <w:marTop w:val="0"/>
      <w:marBottom w:val="0"/>
      <w:divBdr>
        <w:top w:val="none" w:sz="0" w:space="0" w:color="auto"/>
        <w:left w:val="none" w:sz="0" w:space="0" w:color="auto"/>
        <w:bottom w:val="none" w:sz="0" w:space="0" w:color="auto"/>
        <w:right w:val="none" w:sz="0" w:space="0" w:color="auto"/>
      </w:divBdr>
    </w:div>
    <w:div w:id="1166163763">
      <w:bodyDiv w:val="1"/>
      <w:marLeft w:val="0"/>
      <w:marRight w:val="0"/>
      <w:marTop w:val="0"/>
      <w:marBottom w:val="0"/>
      <w:divBdr>
        <w:top w:val="none" w:sz="0" w:space="0" w:color="auto"/>
        <w:left w:val="none" w:sz="0" w:space="0" w:color="auto"/>
        <w:bottom w:val="none" w:sz="0" w:space="0" w:color="auto"/>
        <w:right w:val="none" w:sz="0" w:space="0" w:color="auto"/>
      </w:divBdr>
    </w:div>
    <w:div w:id="1178808342">
      <w:bodyDiv w:val="1"/>
      <w:marLeft w:val="0"/>
      <w:marRight w:val="0"/>
      <w:marTop w:val="0"/>
      <w:marBottom w:val="0"/>
      <w:divBdr>
        <w:top w:val="none" w:sz="0" w:space="0" w:color="auto"/>
        <w:left w:val="none" w:sz="0" w:space="0" w:color="auto"/>
        <w:bottom w:val="none" w:sz="0" w:space="0" w:color="auto"/>
        <w:right w:val="none" w:sz="0" w:space="0" w:color="auto"/>
      </w:divBdr>
    </w:div>
    <w:div w:id="1211110931">
      <w:bodyDiv w:val="1"/>
      <w:marLeft w:val="0"/>
      <w:marRight w:val="0"/>
      <w:marTop w:val="0"/>
      <w:marBottom w:val="0"/>
      <w:divBdr>
        <w:top w:val="none" w:sz="0" w:space="0" w:color="auto"/>
        <w:left w:val="none" w:sz="0" w:space="0" w:color="auto"/>
        <w:bottom w:val="none" w:sz="0" w:space="0" w:color="auto"/>
        <w:right w:val="none" w:sz="0" w:space="0" w:color="auto"/>
      </w:divBdr>
    </w:div>
    <w:div w:id="1212961743">
      <w:bodyDiv w:val="1"/>
      <w:marLeft w:val="0"/>
      <w:marRight w:val="0"/>
      <w:marTop w:val="0"/>
      <w:marBottom w:val="0"/>
      <w:divBdr>
        <w:top w:val="none" w:sz="0" w:space="0" w:color="auto"/>
        <w:left w:val="none" w:sz="0" w:space="0" w:color="auto"/>
        <w:bottom w:val="none" w:sz="0" w:space="0" w:color="auto"/>
        <w:right w:val="none" w:sz="0" w:space="0" w:color="auto"/>
      </w:divBdr>
    </w:div>
    <w:div w:id="1225677638">
      <w:bodyDiv w:val="1"/>
      <w:marLeft w:val="0"/>
      <w:marRight w:val="0"/>
      <w:marTop w:val="0"/>
      <w:marBottom w:val="0"/>
      <w:divBdr>
        <w:top w:val="none" w:sz="0" w:space="0" w:color="auto"/>
        <w:left w:val="none" w:sz="0" w:space="0" w:color="auto"/>
        <w:bottom w:val="none" w:sz="0" w:space="0" w:color="auto"/>
        <w:right w:val="none" w:sz="0" w:space="0" w:color="auto"/>
      </w:divBdr>
    </w:div>
    <w:div w:id="1242374886">
      <w:bodyDiv w:val="1"/>
      <w:marLeft w:val="0"/>
      <w:marRight w:val="0"/>
      <w:marTop w:val="0"/>
      <w:marBottom w:val="0"/>
      <w:divBdr>
        <w:top w:val="none" w:sz="0" w:space="0" w:color="auto"/>
        <w:left w:val="none" w:sz="0" w:space="0" w:color="auto"/>
        <w:bottom w:val="none" w:sz="0" w:space="0" w:color="auto"/>
        <w:right w:val="none" w:sz="0" w:space="0" w:color="auto"/>
      </w:divBdr>
    </w:div>
    <w:div w:id="1246572972">
      <w:bodyDiv w:val="1"/>
      <w:marLeft w:val="0"/>
      <w:marRight w:val="0"/>
      <w:marTop w:val="0"/>
      <w:marBottom w:val="0"/>
      <w:divBdr>
        <w:top w:val="none" w:sz="0" w:space="0" w:color="auto"/>
        <w:left w:val="none" w:sz="0" w:space="0" w:color="auto"/>
        <w:bottom w:val="none" w:sz="0" w:space="0" w:color="auto"/>
        <w:right w:val="none" w:sz="0" w:space="0" w:color="auto"/>
      </w:divBdr>
    </w:div>
    <w:div w:id="1248071750">
      <w:bodyDiv w:val="1"/>
      <w:marLeft w:val="0"/>
      <w:marRight w:val="0"/>
      <w:marTop w:val="0"/>
      <w:marBottom w:val="0"/>
      <w:divBdr>
        <w:top w:val="none" w:sz="0" w:space="0" w:color="auto"/>
        <w:left w:val="none" w:sz="0" w:space="0" w:color="auto"/>
        <w:bottom w:val="none" w:sz="0" w:space="0" w:color="auto"/>
        <w:right w:val="none" w:sz="0" w:space="0" w:color="auto"/>
      </w:divBdr>
    </w:div>
    <w:div w:id="1268344946">
      <w:bodyDiv w:val="1"/>
      <w:marLeft w:val="0"/>
      <w:marRight w:val="0"/>
      <w:marTop w:val="0"/>
      <w:marBottom w:val="0"/>
      <w:divBdr>
        <w:top w:val="none" w:sz="0" w:space="0" w:color="auto"/>
        <w:left w:val="none" w:sz="0" w:space="0" w:color="auto"/>
        <w:bottom w:val="none" w:sz="0" w:space="0" w:color="auto"/>
        <w:right w:val="none" w:sz="0" w:space="0" w:color="auto"/>
      </w:divBdr>
    </w:div>
    <w:div w:id="1283150140">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9065456">
      <w:bodyDiv w:val="1"/>
      <w:marLeft w:val="0"/>
      <w:marRight w:val="0"/>
      <w:marTop w:val="0"/>
      <w:marBottom w:val="0"/>
      <w:divBdr>
        <w:top w:val="none" w:sz="0" w:space="0" w:color="auto"/>
        <w:left w:val="none" w:sz="0" w:space="0" w:color="auto"/>
        <w:bottom w:val="none" w:sz="0" w:space="0" w:color="auto"/>
        <w:right w:val="none" w:sz="0" w:space="0" w:color="auto"/>
      </w:divBdr>
    </w:div>
    <w:div w:id="1303466373">
      <w:bodyDiv w:val="1"/>
      <w:marLeft w:val="0"/>
      <w:marRight w:val="0"/>
      <w:marTop w:val="0"/>
      <w:marBottom w:val="0"/>
      <w:divBdr>
        <w:top w:val="none" w:sz="0" w:space="0" w:color="auto"/>
        <w:left w:val="none" w:sz="0" w:space="0" w:color="auto"/>
        <w:bottom w:val="none" w:sz="0" w:space="0" w:color="auto"/>
        <w:right w:val="none" w:sz="0" w:space="0" w:color="auto"/>
      </w:divBdr>
    </w:div>
    <w:div w:id="1318606886">
      <w:bodyDiv w:val="1"/>
      <w:marLeft w:val="0"/>
      <w:marRight w:val="0"/>
      <w:marTop w:val="0"/>
      <w:marBottom w:val="0"/>
      <w:divBdr>
        <w:top w:val="none" w:sz="0" w:space="0" w:color="auto"/>
        <w:left w:val="none" w:sz="0" w:space="0" w:color="auto"/>
        <w:bottom w:val="none" w:sz="0" w:space="0" w:color="auto"/>
        <w:right w:val="none" w:sz="0" w:space="0" w:color="auto"/>
      </w:divBdr>
    </w:div>
    <w:div w:id="1325164656">
      <w:bodyDiv w:val="1"/>
      <w:marLeft w:val="0"/>
      <w:marRight w:val="0"/>
      <w:marTop w:val="0"/>
      <w:marBottom w:val="0"/>
      <w:divBdr>
        <w:top w:val="none" w:sz="0" w:space="0" w:color="auto"/>
        <w:left w:val="none" w:sz="0" w:space="0" w:color="auto"/>
        <w:bottom w:val="none" w:sz="0" w:space="0" w:color="auto"/>
        <w:right w:val="none" w:sz="0" w:space="0" w:color="auto"/>
      </w:divBdr>
    </w:div>
    <w:div w:id="1333338234">
      <w:bodyDiv w:val="1"/>
      <w:marLeft w:val="0"/>
      <w:marRight w:val="0"/>
      <w:marTop w:val="0"/>
      <w:marBottom w:val="0"/>
      <w:divBdr>
        <w:top w:val="none" w:sz="0" w:space="0" w:color="auto"/>
        <w:left w:val="none" w:sz="0" w:space="0" w:color="auto"/>
        <w:bottom w:val="none" w:sz="0" w:space="0" w:color="auto"/>
        <w:right w:val="none" w:sz="0" w:space="0" w:color="auto"/>
      </w:divBdr>
    </w:div>
    <w:div w:id="1334915255">
      <w:bodyDiv w:val="1"/>
      <w:marLeft w:val="0"/>
      <w:marRight w:val="0"/>
      <w:marTop w:val="0"/>
      <w:marBottom w:val="0"/>
      <w:divBdr>
        <w:top w:val="none" w:sz="0" w:space="0" w:color="auto"/>
        <w:left w:val="none" w:sz="0" w:space="0" w:color="auto"/>
        <w:bottom w:val="none" w:sz="0" w:space="0" w:color="auto"/>
        <w:right w:val="none" w:sz="0" w:space="0" w:color="auto"/>
      </w:divBdr>
    </w:div>
    <w:div w:id="1353923513">
      <w:bodyDiv w:val="1"/>
      <w:marLeft w:val="0"/>
      <w:marRight w:val="0"/>
      <w:marTop w:val="0"/>
      <w:marBottom w:val="0"/>
      <w:divBdr>
        <w:top w:val="none" w:sz="0" w:space="0" w:color="auto"/>
        <w:left w:val="none" w:sz="0" w:space="0" w:color="auto"/>
        <w:bottom w:val="none" w:sz="0" w:space="0" w:color="auto"/>
        <w:right w:val="none" w:sz="0" w:space="0" w:color="auto"/>
      </w:divBdr>
    </w:div>
    <w:div w:id="1371801470">
      <w:bodyDiv w:val="1"/>
      <w:marLeft w:val="0"/>
      <w:marRight w:val="0"/>
      <w:marTop w:val="0"/>
      <w:marBottom w:val="0"/>
      <w:divBdr>
        <w:top w:val="none" w:sz="0" w:space="0" w:color="auto"/>
        <w:left w:val="none" w:sz="0" w:space="0" w:color="auto"/>
        <w:bottom w:val="none" w:sz="0" w:space="0" w:color="auto"/>
        <w:right w:val="none" w:sz="0" w:space="0" w:color="auto"/>
      </w:divBdr>
    </w:div>
    <w:div w:id="1392923339">
      <w:bodyDiv w:val="1"/>
      <w:marLeft w:val="0"/>
      <w:marRight w:val="0"/>
      <w:marTop w:val="0"/>
      <w:marBottom w:val="0"/>
      <w:divBdr>
        <w:top w:val="none" w:sz="0" w:space="0" w:color="auto"/>
        <w:left w:val="none" w:sz="0" w:space="0" w:color="auto"/>
        <w:bottom w:val="none" w:sz="0" w:space="0" w:color="auto"/>
        <w:right w:val="none" w:sz="0" w:space="0" w:color="auto"/>
      </w:divBdr>
    </w:div>
    <w:div w:id="1394347977">
      <w:bodyDiv w:val="1"/>
      <w:marLeft w:val="0"/>
      <w:marRight w:val="0"/>
      <w:marTop w:val="0"/>
      <w:marBottom w:val="0"/>
      <w:divBdr>
        <w:top w:val="none" w:sz="0" w:space="0" w:color="auto"/>
        <w:left w:val="none" w:sz="0" w:space="0" w:color="auto"/>
        <w:bottom w:val="none" w:sz="0" w:space="0" w:color="auto"/>
        <w:right w:val="none" w:sz="0" w:space="0" w:color="auto"/>
      </w:divBdr>
    </w:div>
    <w:div w:id="1410035968">
      <w:bodyDiv w:val="1"/>
      <w:marLeft w:val="0"/>
      <w:marRight w:val="0"/>
      <w:marTop w:val="0"/>
      <w:marBottom w:val="0"/>
      <w:divBdr>
        <w:top w:val="none" w:sz="0" w:space="0" w:color="auto"/>
        <w:left w:val="none" w:sz="0" w:space="0" w:color="auto"/>
        <w:bottom w:val="none" w:sz="0" w:space="0" w:color="auto"/>
        <w:right w:val="none" w:sz="0" w:space="0" w:color="auto"/>
      </w:divBdr>
    </w:div>
    <w:div w:id="1435440426">
      <w:bodyDiv w:val="1"/>
      <w:marLeft w:val="0"/>
      <w:marRight w:val="0"/>
      <w:marTop w:val="0"/>
      <w:marBottom w:val="0"/>
      <w:divBdr>
        <w:top w:val="none" w:sz="0" w:space="0" w:color="auto"/>
        <w:left w:val="none" w:sz="0" w:space="0" w:color="auto"/>
        <w:bottom w:val="none" w:sz="0" w:space="0" w:color="auto"/>
        <w:right w:val="none" w:sz="0" w:space="0" w:color="auto"/>
      </w:divBdr>
    </w:div>
    <w:div w:id="1439831084">
      <w:bodyDiv w:val="1"/>
      <w:marLeft w:val="0"/>
      <w:marRight w:val="0"/>
      <w:marTop w:val="0"/>
      <w:marBottom w:val="0"/>
      <w:divBdr>
        <w:top w:val="none" w:sz="0" w:space="0" w:color="auto"/>
        <w:left w:val="none" w:sz="0" w:space="0" w:color="auto"/>
        <w:bottom w:val="none" w:sz="0" w:space="0" w:color="auto"/>
        <w:right w:val="none" w:sz="0" w:space="0" w:color="auto"/>
      </w:divBdr>
      <w:divsChild>
        <w:div w:id="324239238">
          <w:marLeft w:val="360"/>
          <w:marRight w:val="0"/>
          <w:marTop w:val="0"/>
          <w:marBottom w:val="0"/>
          <w:divBdr>
            <w:top w:val="none" w:sz="0" w:space="0" w:color="auto"/>
            <w:left w:val="none" w:sz="0" w:space="0" w:color="auto"/>
            <w:bottom w:val="none" w:sz="0" w:space="0" w:color="auto"/>
            <w:right w:val="none" w:sz="0" w:space="0" w:color="auto"/>
          </w:divBdr>
        </w:div>
      </w:divsChild>
    </w:div>
    <w:div w:id="1443039996">
      <w:bodyDiv w:val="1"/>
      <w:marLeft w:val="0"/>
      <w:marRight w:val="0"/>
      <w:marTop w:val="0"/>
      <w:marBottom w:val="0"/>
      <w:divBdr>
        <w:top w:val="none" w:sz="0" w:space="0" w:color="auto"/>
        <w:left w:val="none" w:sz="0" w:space="0" w:color="auto"/>
        <w:bottom w:val="none" w:sz="0" w:space="0" w:color="auto"/>
        <w:right w:val="none" w:sz="0" w:space="0" w:color="auto"/>
      </w:divBdr>
    </w:div>
    <w:div w:id="1450053006">
      <w:bodyDiv w:val="1"/>
      <w:marLeft w:val="0"/>
      <w:marRight w:val="0"/>
      <w:marTop w:val="0"/>
      <w:marBottom w:val="0"/>
      <w:divBdr>
        <w:top w:val="none" w:sz="0" w:space="0" w:color="auto"/>
        <w:left w:val="none" w:sz="0" w:space="0" w:color="auto"/>
        <w:bottom w:val="none" w:sz="0" w:space="0" w:color="auto"/>
        <w:right w:val="none" w:sz="0" w:space="0" w:color="auto"/>
      </w:divBdr>
    </w:div>
    <w:div w:id="1454515896">
      <w:bodyDiv w:val="1"/>
      <w:marLeft w:val="0"/>
      <w:marRight w:val="0"/>
      <w:marTop w:val="0"/>
      <w:marBottom w:val="0"/>
      <w:divBdr>
        <w:top w:val="none" w:sz="0" w:space="0" w:color="auto"/>
        <w:left w:val="none" w:sz="0" w:space="0" w:color="auto"/>
        <w:bottom w:val="none" w:sz="0" w:space="0" w:color="auto"/>
        <w:right w:val="none" w:sz="0" w:space="0" w:color="auto"/>
      </w:divBdr>
    </w:div>
    <w:div w:id="1480728405">
      <w:bodyDiv w:val="1"/>
      <w:marLeft w:val="0"/>
      <w:marRight w:val="0"/>
      <w:marTop w:val="0"/>
      <w:marBottom w:val="0"/>
      <w:divBdr>
        <w:top w:val="none" w:sz="0" w:space="0" w:color="auto"/>
        <w:left w:val="none" w:sz="0" w:space="0" w:color="auto"/>
        <w:bottom w:val="none" w:sz="0" w:space="0" w:color="auto"/>
        <w:right w:val="none" w:sz="0" w:space="0" w:color="auto"/>
      </w:divBdr>
    </w:div>
    <w:div w:id="1517843590">
      <w:bodyDiv w:val="1"/>
      <w:marLeft w:val="0"/>
      <w:marRight w:val="0"/>
      <w:marTop w:val="0"/>
      <w:marBottom w:val="0"/>
      <w:divBdr>
        <w:top w:val="none" w:sz="0" w:space="0" w:color="auto"/>
        <w:left w:val="none" w:sz="0" w:space="0" w:color="auto"/>
        <w:bottom w:val="none" w:sz="0" w:space="0" w:color="auto"/>
        <w:right w:val="none" w:sz="0" w:space="0" w:color="auto"/>
      </w:divBdr>
    </w:div>
    <w:div w:id="1553270740">
      <w:bodyDiv w:val="1"/>
      <w:marLeft w:val="0"/>
      <w:marRight w:val="0"/>
      <w:marTop w:val="0"/>
      <w:marBottom w:val="0"/>
      <w:divBdr>
        <w:top w:val="none" w:sz="0" w:space="0" w:color="auto"/>
        <w:left w:val="none" w:sz="0" w:space="0" w:color="auto"/>
        <w:bottom w:val="none" w:sz="0" w:space="0" w:color="auto"/>
        <w:right w:val="none" w:sz="0" w:space="0" w:color="auto"/>
      </w:divBdr>
    </w:div>
    <w:div w:id="1561405323">
      <w:bodyDiv w:val="1"/>
      <w:marLeft w:val="0"/>
      <w:marRight w:val="0"/>
      <w:marTop w:val="0"/>
      <w:marBottom w:val="0"/>
      <w:divBdr>
        <w:top w:val="none" w:sz="0" w:space="0" w:color="auto"/>
        <w:left w:val="none" w:sz="0" w:space="0" w:color="auto"/>
        <w:bottom w:val="none" w:sz="0" w:space="0" w:color="auto"/>
        <w:right w:val="none" w:sz="0" w:space="0" w:color="auto"/>
      </w:divBdr>
    </w:div>
    <w:div w:id="1580482017">
      <w:bodyDiv w:val="1"/>
      <w:marLeft w:val="0"/>
      <w:marRight w:val="0"/>
      <w:marTop w:val="0"/>
      <w:marBottom w:val="0"/>
      <w:divBdr>
        <w:top w:val="none" w:sz="0" w:space="0" w:color="auto"/>
        <w:left w:val="none" w:sz="0" w:space="0" w:color="auto"/>
        <w:bottom w:val="none" w:sz="0" w:space="0" w:color="auto"/>
        <w:right w:val="none" w:sz="0" w:space="0" w:color="auto"/>
      </w:divBdr>
    </w:div>
    <w:div w:id="1581911058">
      <w:bodyDiv w:val="1"/>
      <w:marLeft w:val="0"/>
      <w:marRight w:val="0"/>
      <w:marTop w:val="0"/>
      <w:marBottom w:val="0"/>
      <w:divBdr>
        <w:top w:val="none" w:sz="0" w:space="0" w:color="auto"/>
        <w:left w:val="none" w:sz="0" w:space="0" w:color="auto"/>
        <w:bottom w:val="none" w:sz="0" w:space="0" w:color="auto"/>
        <w:right w:val="none" w:sz="0" w:space="0" w:color="auto"/>
      </w:divBdr>
      <w:divsChild>
        <w:div w:id="1827941451">
          <w:marLeft w:val="360"/>
          <w:marRight w:val="0"/>
          <w:marTop w:val="200"/>
          <w:marBottom w:val="0"/>
          <w:divBdr>
            <w:top w:val="none" w:sz="0" w:space="0" w:color="auto"/>
            <w:left w:val="none" w:sz="0" w:space="0" w:color="auto"/>
            <w:bottom w:val="none" w:sz="0" w:space="0" w:color="auto"/>
            <w:right w:val="none" w:sz="0" w:space="0" w:color="auto"/>
          </w:divBdr>
        </w:div>
      </w:divsChild>
    </w:div>
    <w:div w:id="1590457090">
      <w:bodyDiv w:val="1"/>
      <w:marLeft w:val="0"/>
      <w:marRight w:val="0"/>
      <w:marTop w:val="0"/>
      <w:marBottom w:val="0"/>
      <w:divBdr>
        <w:top w:val="none" w:sz="0" w:space="0" w:color="auto"/>
        <w:left w:val="none" w:sz="0" w:space="0" w:color="auto"/>
        <w:bottom w:val="none" w:sz="0" w:space="0" w:color="auto"/>
        <w:right w:val="none" w:sz="0" w:space="0" w:color="auto"/>
      </w:divBdr>
    </w:div>
    <w:div w:id="1602638224">
      <w:bodyDiv w:val="1"/>
      <w:marLeft w:val="0"/>
      <w:marRight w:val="0"/>
      <w:marTop w:val="0"/>
      <w:marBottom w:val="0"/>
      <w:divBdr>
        <w:top w:val="none" w:sz="0" w:space="0" w:color="auto"/>
        <w:left w:val="none" w:sz="0" w:space="0" w:color="auto"/>
        <w:bottom w:val="none" w:sz="0" w:space="0" w:color="auto"/>
        <w:right w:val="none" w:sz="0" w:space="0" w:color="auto"/>
      </w:divBdr>
    </w:div>
    <w:div w:id="1623615939">
      <w:bodyDiv w:val="1"/>
      <w:marLeft w:val="0"/>
      <w:marRight w:val="0"/>
      <w:marTop w:val="0"/>
      <w:marBottom w:val="0"/>
      <w:divBdr>
        <w:top w:val="none" w:sz="0" w:space="0" w:color="auto"/>
        <w:left w:val="none" w:sz="0" w:space="0" w:color="auto"/>
        <w:bottom w:val="none" w:sz="0" w:space="0" w:color="auto"/>
        <w:right w:val="none" w:sz="0" w:space="0" w:color="auto"/>
      </w:divBdr>
    </w:div>
    <w:div w:id="1650548705">
      <w:bodyDiv w:val="1"/>
      <w:marLeft w:val="0"/>
      <w:marRight w:val="0"/>
      <w:marTop w:val="0"/>
      <w:marBottom w:val="0"/>
      <w:divBdr>
        <w:top w:val="none" w:sz="0" w:space="0" w:color="auto"/>
        <w:left w:val="none" w:sz="0" w:space="0" w:color="auto"/>
        <w:bottom w:val="none" w:sz="0" w:space="0" w:color="auto"/>
        <w:right w:val="none" w:sz="0" w:space="0" w:color="auto"/>
      </w:divBdr>
    </w:div>
    <w:div w:id="1657800450">
      <w:bodyDiv w:val="1"/>
      <w:marLeft w:val="0"/>
      <w:marRight w:val="0"/>
      <w:marTop w:val="0"/>
      <w:marBottom w:val="0"/>
      <w:divBdr>
        <w:top w:val="none" w:sz="0" w:space="0" w:color="auto"/>
        <w:left w:val="none" w:sz="0" w:space="0" w:color="auto"/>
        <w:bottom w:val="none" w:sz="0" w:space="0" w:color="auto"/>
        <w:right w:val="none" w:sz="0" w:space="0" w:color="auto"/>
      </w:divBdr>
      <w:divsChild>
        <w:div w:id="618728048">
          <w:marLeft w:val="360"/>
          <w:marRight w:val="0"/>
          <w:marTop w:val="200"/>
          <w:marBottom w:val="0"/>
          <w:divBdr>
            <w:top w:val="none" w:sz="0" w:space="0" w:color="auto"/>
            <w:left w:val="none" w:sz="0" w:space="0" w:color="auto"/>
            <w:bottom w:val="none" w:sz="0" w:space="0" w:color="auto"/>
            <w:right w:val="none" w:sz="0" w:space="0" w:color="auto"/>
          </w:divBdr>
        </w:div>
      </w:divsChild>
    </w:div>
    <w:div w:id="1658530867">
      <w:bodyDiv w:val="1"/>
      <w:marLeft w:val="0"/>
      <w:marRight w:val="0"/>
      <w:marTop w:val="0"/>
      <w:marBottom w:val="0"/>
      <w:divBdr>
        <w:top w:val="none" w:sz="0" w:space="0" w:color="auto"/>
        <w:left w:val="none" w:sz="0" w:space="0" w:color="auto"/>
        <w:bottom w:val="none" w:sz="0" w:space="0" w:color="auto"/>
        <w:right w:val="none" w:sz="0" w:space="0" w:color="auto"/>
      </w:divBdr>
    </w:div>
    <w:div w:id="1659575367">
      <w:bodyDiv w:val="1"/>
      <w:marLeft w:val="0"/>
      <w:marRight w:val="0"/>
      <w:marTop w:val="0"/>
      <w:marBottom w:val="0"/>
      <w:divBdr>
        <w:top w:val="none" w:sz="0" w:space="0" w:color="auto"/>
        <w:left w:val="none" w:sz="0" w:space="0" w:color="auto"/>
        <w:bottom w:val="none" w:sz="0" w:space="0" w:color="auto"/>
        <w:right w:val="none" w:sz="0" w:space="0" w:color="auto"/>
      </w:divBdr>
    </w:div>
    <w:div w:id="1660309953">
      <w:bodyDiv w:val="1"/>
      <w:marLeft w:val="0"/>
      <w:marRight w:val="0"/>
      <w:marTop w:val="0"/>
      <w:marBottom w:val="0"/>
      <w:divBdr>
        <w:top w:val="none" w:sz="0" w:space="0" w:color="auto"/>
        <w:left w:val="none" w:sz="0" w:space="0" w:color="auto"/>
        <w:bottom w:val="none" w:sz="0" w:space="0" w:color="auto"/>
        <w:right w:val="none" w:sz="0" w:space="0" w:color="auto"/>
      </w:divBdr>
    </w:div>
    <w:div w:id="1662849432">
      <w:bodyDiv w:val="1"/>
      <w:marLeft w:val="0"/>
      <w:marRight w:val="0"/>
      <w:marTop w:val="0"/>
      <w:marBottom w:val="0"/>
      <w:divBdr>
        <w:top w:val="none" w:sz="0" w:space="0" w:color="auto"/>
        <w:left w:val="none" w:sz="0" w:space="0" w:color="auto"/>
        <w:bottom w:val="none" w:sz="0" w:space="0" w:color="auto"/>
        <w:right w:val="none" w:sz="0" w:space="0" w:color="auto"/>
      </w:divBdr>
    </w:div>
    <w:div w:id="1703633456">
      <w:bodyDiv w:val="1"/>
      <w:marLeft w:val="0"/>
      <w:marRight w:val="0"/>
      <w:marTop w:val="0"/>
      <w:marBottom w:val="0"/>
      <w:divBdr>
        <w:top w:val="none" w:sz="0" w:space="0" w:color="auto"/>
        <w:left w:val="none" w:sz="0" w:space="0" w:color="auto"/>
        <w:bottom w:val="none" w:sz="0" w:space="0" w:color="auto"/>
        <w:right w:val="none" w:sz="0" w:space="0" w:color="auto"/>
      </w:divBdr>
      <w:divsChild>
        <w:div w:id="1558080982">
          <w:marLeft w:val="360"/>
          <w:marRight w:val="0"/>
          <w:marTop w:val="200"/>
          <w:marBottom w:val="0"/>
          <w:divBdr>
            <w:top w:val="none" w:sz="0" w:space="0" w:color="auto"/>
            <w:left w:val="none" w:sz="0" w:space="0" w:color="auto"/>
            <w:bottom w:val="none" w:sz="0" w:space="0" w:color="auto"/>
            <w:right w:val="none" w:sz="0" w:space="0" w:color="auto"/>
          </w:divBdr>
        </w:div>
      </w:divsChild>
    </w:div>
    <w:div w:id="1712730313">
      <w:bodyDiv w:val="1"/>
      <w:marLeft w:val="0"/>
      <w:marRight w:val="0"/>
      <w:marTop w:val="0"/>
      <w:marBottom w:val="0"/>
      <w:divBdr>
        <w:top w:val="none" w:sz="0" w:space="0" w:color="auto"/>
        <w:left w:val="none" w:sz="0" w:space="0" w:color="auto"/>
        <w:bottom w:val="none" w:sz="0" w:space="0" w:color="auto"/>
        <w:right w:val="none" w:sz="0" w:space="0" w:color="auto"/>
      </w:divBdr>
    </w:div>
    <w:div w:id="1740595842">
      <w:bodyDiv w:val="1"/>
      <w:marLeft w:val="0"/>
      <w:marRight w:val="0"/>
      <w:marTop w:val="0"/>
      <w:marBottom w:val="0"/>
      <w:divBdr>
        <w:top w:val="none" w:sz="0" w:space="0" w:color="auto"/>
        <w:left w:val="none" w:sz="0" w:space="0" w:color="auto"/>
        <w:bottom w:val="none" w:sz="0" w:space="0" w:color="auto"/>
        <w:right w:val="none" w:sz="0" w:space="0" w:color="auto"/>
      </w:divBdr>
    </w:div>
    <w:div w:id="1755855740">
      <w:bodyDiv w:val="1"/>
      <w:marLeft w:val="0"/>
      <w:marRight w:val="0"/>
      <w:marTop w:val="0"/>
      <w:marBottom w:val="0"/>
      <w:divBdr>
        <w:top w:val="none" w:sz="0" w:space="0" w:color="auto"/>
        <w:left w:val="none" w:sz="0" w:space="0" w:color="auto"/>
        <w:bottom w:val="none" w:sz="0" w:space="0" w:color="auto"/>
        <w:right w:val="none" w:sz="0" w:space="0" w:color="auto"/>
      </w:divBdr>
    </w:div>
    <w:div w:id="1759058576">
      <w:bodyDiv w:val="1"/>
      <w:marLeft w:val="0"/>
      <w:marRight w:val="0"/>
      <w:marTop w:val="0"/>
      <w:marBottom w:val="0"/>
      <w:divBdr>
        <w:top w:val="none" w:sz="0" w:space="0" w:color="auto"/>
        <w:left w:val="none" w:sz="0" w:space="0" w:color="auto"/>
        <w:bottom w:val="none" w:sz="0" w:space="0" w:color="auto"/>
        <w:right w:val="none" w:sz="0" w:space="0" w:color="auto"/>
      </w:divBdr>
    </w:div>
    <w:div w:id="1765875078">
      <w:bodyDiv w:val="1"/>
      <w:marLeft w:val="0"/>
      <w:marRight w:val="0"/>
      <w:marTop w:val="0"/>
      <w:marBottom w:val="0"/>
      <w:divBdr>
        <w:top w:val="none" w:sz="0" w:space="0" w:color="auto"/>
        <w:left w:val="none" w:sz="0" w:space="0" w:color="auto"/>
        <w:bottom w:val="none" w:sz="0" w:space="0" w:color="auto"/>
        <w:right w:val="none" w:sz="0" w:space="0" w:color="auto"/>
      </w:divBdr>
    </w:div>
    <w:div w:id="1780755986">
      <w:bodyDiv w:val="1"/>
      <w:marLeft w:val="0"/>
      <w:marRight w:val="0"/>
      <w:marTop w:val="0"/>
      <w:marBottom w:val="0"/>
      <w:divBdr>
        <w:top w:val="none" w:sz="0" w:space="0" w:color="auto"/>
        <w:left w:val="none" w:sz="0" w:space="0" w:color="auto"/>
        <w:bottom w:val="none" w:sz="0" w:space="0" w:color="auto"/>
        <w:right w:val="none" w:sz="0" w:space="0" w:color="auto"/>
      </w:divBdr>
      <w:divsChild>
        <w:div w:id="1937210980">
          <w:marLeft w:val="360"/>
          <w:marRight w:val="0"/>
          <w:marTop w:val="0"/>
          <w:marBottom w:val="0"/>
          <w:divBdr>
            <w:top w:val="none" w:sz="0" w:space="0" w:color="auto"/>
            <w:left w:val="none" w:sz="0" w:space="0" w:color="auto"/>
            <w:bottom w:val="none" w:sz="0" w:space="0" w:color="auto"/>
            <w:right w:val="none" w:sz="0" w:space="0" w:color="auto"/>
          </w:divBdr>
        </w:div>
      </w:divsChild>
    </w:div>
    <w:div w:id="1813519776">
      <w:bodyDiv w:val="1"/>
      <w:marLeft w:val="0"/>
      <w:marRight w:val="0"/>
      <w:marTop w:val="0"/>
      <w:marBottom w:val="0"/>
      <w:divBdr>
        <w:top w:val="none" w:sz="0" w:space="0" w:color="auto"/>
        <w:left w:val="none" w:sz="0" w:space="0" w:color="auto"/>
        <w:bottom w:val="none" w:sz="0" w:space="0" w:color="auto"/>
        <w:right w:val="none" w:sz="0" w:space="0" w:color="auto"/>
      </w:divBdr>
    </w:div>
    <w:div w:id="1850605894">
      <w:bodyDiv w:val="1"/>
      <w:marLeft w:val="0"/>
      <w:marRight w:val="0"/>
      <w:marTop w:val="0"/>
      <w:marBottom w:val="0"/>
      <w:divBdr>
        <w:top w:val="none" w:sz="0" w:space="0" w:color="auto"/>
        <w:left w:val="none" w:sz="0" w:space="0" w:color="auto"/>
        <w:bottom w:val="none" w:sz="0" w:space="0" w:color="auto"/>
        <w:right w:val="none" w:sz="0" w:space="0" w:color="auto"/>
      </w:divBdr>
    </w:div>
    <w:div w:id="1854563809">
      <w:bodyDiv w:val="1"/>
      <w:marLeft w:val="0"/>
      <w:marRight w:val="0"/>
      <w:marTop w:val="0"/>
      <w:marBottom w:val="0"/>
      <w:divBdr>
        <w:top w:val="none" w:sz="0" w:space="0" w:color="auto"/>
        <w:left w:val="none" w:sz="0" w:space="0" w:color="auto"/>
        <w:bottom w:val="none" w:sz="0" w:space="0" w:color="auto"/>
        <w:right w:val="none" w:sz="0" w:space="0" w:color="auto"/>
      </w:divBdr>
    </w:div>
    <w:div w:id="1858150982">
      <w:bodyDiv w:val="1"/>
      <w:marLeft w:val="0"/>
      <w:marRight w:val="0"/>
      <w:marTop w:val="0"/>
      <w:marBottom w:val="0"/>
      <w:divBdr>
        <w:top w:val="none" w:sz="0" w:space="0" w:color="auto"/>
        <w:left w:val="none" w:sz="0" w:space="0" w:color="auto"/>
        <w:bottom w:val="none" w:sz="0" w:space="0" w:color="auto"/>
        <w:right w:val="none" w:sz="0" w:space="0" w:color="auto"/>
      </w:divBdr>
    </w:div>
    <w:div w:id="1880387292">
      <w:bodyDiv w:val="1"/>
      <w:marLeft w:val="0"/>
      <w:marRight w:val="0"/>
      <w:marTop w:val="0"/>
      <w:marBottom w:val="0"/>
      <w:divBdr>
        <w:top w:val="none" w:sz="0" w:space="0" w:color="auto"/>
        <w:left w:val="none" w:sz="0" w:space="0" w:color="auto"/>
        <w:bottom w:val="none" w:sz="0" w:space="0" w:color="auto"/>
        <w:right w:val="none" w:sz="0" w:space="0" w:color="auto"/>
      </w:divBdr>
    </w:div>
    <w:div w:id="1884051055">
      <w:bodyDiv w:val="1"/>
      <w:marLeft w:val="0"/>
      <w:marRight w:val="0"/>
      <w:marTop w:val="0"/>
      <w:marBottom w:val="0"/>
      <w:divBdr>
        <w:top w:val="none" w:sz="0" w:space="0" w:color="auto"/>
        <w:left w:val="none" w:sz="0" w:space="0" w:color="auto"/>
        <w:bottom w:val="none" w:sz="0" w:space="0" w:color="auto"/>
        <w:right w:val="none" w:sz="0" w:space="0" w:color="auto"/>
      </w:divBdr>
      <w:divsChild>
        <w:div w:id="2089501487">
          <w:marLeft w:val="720"/>
          <w:marRight w:val="0"/>
          <w:marTop w:val="0"/>
          <w:marBottom w:val="0"/>
          <w:divBdr>
            <w:top w:val="none" w:sz="0" w:space="0" w:color="auto"/>
            <w:left w:val="none" w:sz="0" w:space="0" w:color="auto"/>
            <w:bottom w:val="none" w:sz="0" w:space="0" w:color="auto"/>
            <w:right w:val="none" w:sz="0" w:space="0" w:color="auto"/>
          </w:divBdr>
        </w:div>
      </w:divsChild>
    </w:div>
    <w:div w:id="1894735463">
      <w:bodyDiv w:val="1"/>
      <w:marLeft w:val="0"/>
      <w:marRight w:val="0"/>
      <w:marTop w:val="0"/>
      <w:marBottom w:val="0"/>
      <w:divBdr>
        <w:top w:val="none" w:sz="0" w:space="0" w:color="auto"/>
        <w:left w:val="none" w:sz="0" w:space="0" w:color="auto"/>
        <w:bottom w:val="none" w:sz="0" w:space="0" w:color="auto"/>
        <w:right w:val="none" w:sz="0" w:space="0" w:color="auto"/>
      </w:divBdr>
    </w:div>
    <w:div w:id="1901331037">
      <w:bodyDiv w:val="1"/>
      <w:marLeft w:val="0"/>
      <w:marRight w:val="0"/>
      <w:marTop w:val="0"/>
      <w:marBottom w:val="0"/>
      <w:divBdr>
        <w:top w:val="none" w:sz="0" w:space="0" w:color="auto"/>
        <w:left w:val="none" w:sz="0" w:space="0" w:color="auto"/>
        <w:bottom w:val="none" w:sz="0" w:space="0" w:color="auto"/>
        <w:right w:val="none" w:sz="0" w:space="0" w:color="auto"/>
      </w:divBdr>
    </w:div>
    <w:div w:id="1910768607">
      <w:bodyDiv w:val="1"/>
      <w:marLeft w:val="0"/>
      <w:marRight w:val="0"/>
      <w:marTop w:val="0"/>
      <w:marBottom w:val="0"/>
      <w:divBdr>
        <w:top w:val="none" w:sz="0" w:space="0" w:color="auto"/>
        <w:left w:val="none" w:sz="0" w:space="0" w:color="auto"/>
        <w:bottom w:val="none" w:sz="0" w:space="0" w:color="auto"/>
        <w:right w:val="none" w:sz="0" w:space="0" w:color="auto"/>
      </w:divBdr>
    </w:div>
    <w:div w:id="1922832459">
      <w:bodyDiv w:val="1"/>
      <w:marLeft w:val="0"/>
      <w:marRight w:val="0"/>
      <w:marTop w:val="0"/>
      <w:marBottom w:val="0"/>
      <w:divBdr>
        <w:top w:val="none" w:sz="0" w:space="0" w:color="auto"/>
        <w:left w:val="none" w:sz="0" w:space="0" w:color="auto"/>
        <w:bottom w:val="none" w:sz="0" w:space="0" w:color="auto"/>
        <w:right w:val="none" w:sz="0" w:space="0" w:color="auto"/>
      </w:divBdr>
    </w:div>
    <w:div w:id="1925647564">
      <w:bodyDiv w:val="1"/>
      <w:marLeft w:val="0"/>
      <w:marRight w:val="0"/>
      <w:marTop w:val="0"/>
      <w:marBottom w:val="0"/>
      <w:divBdr>
        <w:top w:val="none" w:sz="0" w:space="0" w:color="auto"/>
        <w:left w:val="none" w:sz="0" w:space="0" w:color="auto"/>
        <w:bottom w:val="none" w:sz="0" w:space="0" w:color="auto"/>
        <w:right w:val="none" w:sz="0" w:space="0" w:color="auto"/>
      </w:divBdr>
    </w:div>
    <w:div w:id="1927570883">
      <w:bodyDiv w:val="1"/>
      <w:marLeft w:val="0"/>
      <w:marRight w:val="0"/>
      <w:marTop w:val="0"/>
      <w:marBottom w:val="0"/>
      <w:divBdr>
        <w:top w:val="none" w:sz="0" w:space="0" w:color="auto"/>
        <w:left w:val="none" w:sz="0" w:space="0" w:color="auto"/>
        <w:bottom w:val="none" w:sz="0" w:space="0" w:color="auto"/>
        <w:right w:val="none" w:sz="0" w:space="0" w:color="auto"/>
      </w:divBdr>
    </w:div>
    <w:div w:id="1938292762">
      <w:bodyDiv w:val="1"/>
      <w:marLeft w:val="0"/>
      <w:marRight w:val="0"/>
      <w:marTop w:val="0"/>
      <w:marBottom w:val="0"/>
      <w:divBdr>
        <w:top w:val="none" w:sz="0" w:space="0" w:color="auto"/>
        <w:left w:val="none" w:sz="0" w:space="0" w:color="auto"/>
        <w:bottom w:val="none" w:sz="0" w:space="0" w:color="auto"/>
        <w:right w:val="none" w:sz="0" w:space="0" w:color="auto"/>
      </w:divBdr>
    </w:div>
    <w:div w:id="1943224343">
      <w:bodyDiv w:val="1"/>
      <w:marLeft w:val="0"/>
      <w:marRight w:val="0"/>
      <w:marTop w:val="0"/>
      <w:marBottom w:val="0"/>
      <w:divBdr>
        <w:top w:val="none" w:sz="0" w:space="0" w:color="auto"/>
        <w:left w:val="none" w:sz="0" w:space="0" w:color="auto"/>
        <w:bottom w:val="none" w:sz="0" w:space="0" w:color="auto"/>
        <w:right w:val="none" w:sz="0" w:space="0" w:color="auto"/>
      </w:divBdr>
    </w:div>
    <w:div w:id="1947156272">
      <w:bodyDiv w:val="1"/>
      <w:marLeft w:val="0"/>
      <w:marRight w:val="0"/>
      <w:marTop w:val="0"/>
      <w:marBottom w:val="0"/>
      <w:divBdr>
        <w:top w:val="none" w:sz="0" w:space="0" w:color="auto"/>
        <w:left w:val="none" w:sz="0" w:space="0" w:color="auto"/>
        <w:bottom w:val="none" w:sz="0" w:space="0" w:color="auto"/>
        <w:right w:val="none" w:sz="0" w:space="0" w:color="auto"/>
      </w:divBdr>
    </w:div>
    <w:div w:id="1970431913">
      <w:bodyDiv w:val="1"/>
      <w:marLeft w:val="0"/>
      <w:marRight w:val="0"/>
      <w:marTop w:val="0"/>
      <w:marBottom w:val="0"/>
      <w:divBdr>
        <w:top w:val="none" w:sz="0" w:space="0" w:color="auto"/>
        <w:left w:val="none" w:sz="0" w:space="0" w:color="auto"/>
        <w:bottom w:val="none" w:sz="0" w:space="0" w:color="auto"/>
        <w:right w:val="none" w:sz="0" w:space="0" w:color="auto"/>
      </w:divBdr>
    </w:div>
    <w:div w:id="1997805012">
      <w:bodyDiv w:val="1"/>
      <w:marLeft w:val="0"/>
      <w:marRight w:val="0"/>
      <w:marTop w:val="0"/>
      <w:marBottom w:val="0"/>
      <w:divBdr>
        <w:top w:val="none" w:sz="0" w:space="0" w:color="auto"/>
        <w:left w:val="none" w:sz="0" w:space="0" w:color="auto"/>
        <w:bottom w:val="none" w:sz="0" w:space="0" w:color="auto"/>
        <w:right w:val="none" w:sz="0" w:space="0" w:color="auto"/>
      </w:divBdr>
    </w:div>
    <w:div w:id="2022507005">
      <w:bodyDiv w:val="1"/>
      <w:marLeft w:val="0"/>
      <w:marRight w:val="0"/>
      <w:marTop w:val="0"/>
      <w:marBottom w:val="0"/>
      <w:divBdr>
        <w:top w:val="none" w:sz="0" w:space="0" w:color="auto"/>
        <w:left w:val="none" w:sz="0" w:space="0" w:color="auto"/>
        <w:bottom w:val="none" w:sz="0" w:space="0" w:color="auto"/>
        <w:right w:val="none" w:sz="0" w:space="0" w:color="auto"/>
      </w:divBdr>
    </w:div>
    <w:div w:id="2025669262">
      <w:bodyDiv w:val="1"/>
      <w:marLeft w:val="0"/>
      <w:marRight w:val="0"/>
      <w:marTop w:val="0"/>
      <w:marBottom w:val="0"/>
      <w:divBdr>
        <w:top w:val="none" w:sz="0" w:space="0" w:color="auto"/>
        <w:left w:val="none" w:sz="0" w:space="0" w:color="auto"/>
        <w:bottom w:val="none" w:sz="0" w:space="0" w:color="auto"/>
        <w:right w:val="none" w:sz="0" w:space="0" w:color="auto"/>
      </w:divBdr>
    </w:div>
    <w:div w:id="2048212865">
      <w:bodyDiv w:val="1"/>
      <w:marLeft w:val="0"/>
      <w:marRight w:val="0"/>
      <w:marTop w:val="0"/>
      <w:marBottom w:val="0"/>
      <w:divBdr>
        <w:top w:val="none" w:sz="0" w:space="0" w:color="auto"/>
        <w:left w:val="none" w:sz="0" w:space="0" w:color="auto"/>
        <w:bottom w:val="none" w:sz="0" w:space="0" w:color="auto"/>
        <w:right w:val="none" w:sz="0" w:space="0" w:color="auto"/>
      </w:divBdr>
    </w:div>
    <w:div w:id="2103867247">
      <w:bodyDiv w:val="1"/>
      <w:marLeft w:val="0"/>
      <w:marRight w:val="0"/>
      <w:marTop w:val="0"/>
      <w:marBottom w:val="0"/>
      <w:divBdr>
        <w:top w:val="none" w:sz="0" w:space="0" w:color="auto"/>
        <w:left w:val="none" w:sz="0" w:space="0" w:color="auto"/>
        <w:bottom w:val="none" w:sz="0" w:space="0" w:color="auto"/>
        <w:right w:val="none" w:sz="0" w:space="0" w:color="auto"/>
      </w:divBdr>
    </w:div>
    <w:div w:id="2124688048">
      <w:bodyDiv w:val="1"/>
      <w:marLeft w:val="0"/>
      <w:marRight w:val="0"/>
      <w:marTop w:val="0"/>
      <w:marBottom w:val="0"/>
      <w:divBdr>
        <w:top w:val="none" w:sz="0" w:space="0" w:color="auto"/>
        <w:left w:val="none" w:sz="0" w:space="0" w:color="auto"/>
        <w:bottom w:val="none" w:sz="0" w:space="0" w:color="auto"/>
        <w:right w:val="none" w:sz="0" w:space="0" w:color="auto"/>
      </w:divBdr>
    </w:div>
    <w:div w:id="2124885092">
      <w:bodyDiv w:val="1"/>
      <w:marLeft w:val="0"/>
      <w:marRight w:val="0"/>
      <w:marTop w:val="0"/>
      <w:marBottom w:val="0"/>
      <w:divBdr>
        <w:top w:val="none" w:sz="0" w:space="0" w:color="auto"/>
        <w:left w:val="none" w:sz="0" w:space="0" w:color="auto"/>
        <w:bottom w:val="none" w:sz="0" w:space="0" w:color="auto"/>
        <w:right w:val="none" w:sz="0" w:space="0" w:color="auto"/>
      </w:divBdr>
    </w:div>
    <w:div w:id="2126459117">
      <w:bodyDiv w:val="1"/>
      <w:marLeft w:val="0"/>
      <w:marRight w:val="0"/>
      <w:marTop w:val="0"/>
      <w:marBottom w:val="0"/>
      <w:divBdr>
        <w:top w:val="none" w:sz="0" w:space="0" w:color="auto"/>
        <w:left w:val="none" w:sz="0" w:space="0" w:color="auto"/>
        <w:bottom w:val="none" w:sz="0" w:space="0" w:color="auto"/>
        <w:right w:val="none" w:sz="0" w:space="0" w:color="auto"/>
      </w:divBdr>
    </w:div>
    <w:div w:id="2129200271">
      <w:bodyDiv w:val="1"/>
      <w:marLeft w:val="0"/>
      <w:marRight w:val="0"/>
      <w:marTop w:val="0"/>
      <w:marBottom w:val="0"/>
      <w:divBdr>
        <w:top w:val="none" w:sz="0" w:space="0" w:color="auto"/>
        <w:left w:val="none" w:sz="0" w:space="0" w:color="auto"/>
        <w:bottom w:val="none" w:sz="0" w:space="0" w:color="auto"/>
        <w:right w:val="none" w:sz="0" w:space="0" w:color="auto"/>
      </w:divBdr>
    </w:div>
    <w:div w:id="2129470475">
      <w:bodyDiv w:val="1"/>
      <w:marLeft w:val="0"/>
      <w:marRight w:val="0"/>
      <w:marTop w:val="0"/>
      <w:marBottom w:val="0"/>
      <w:divBdr>
        <w:top w:val="none" w:sz="0" w:space="0" w:color="auto"/>
        <w:left w:val="none" w:sz="0" w:space="0" w:color="auto"/>
        <w:bottom w:val="none" w:sz="0" w:space="0" w:color="auto"/>
        <w:right w:val="none" w:sz="0" w:space="0" w:color="auto"/>
      </w:divBdr>
      <w:divsChild>
        <w:div w:id="57241688">
          <w:marLeft w:val="360"/>
          <w:marRight w:val="0"/>
          <w:marTop w:val="0"/>
          <w:marBottom w:val="0"/>
          <w:divBdr>
            <w:top w:val="none" w:sz="0" w:space="0" w:color="auto"/>
            <w:left w:val="none" w:sz="0" w:space="0" w:color="auto"/>
            <w:bottom w:val="none" w:sz="0" w:space="0" w:color="auto"/>
            <w:right w:val="none" w:sz="0" w:space="0" w:color="auto"/>
          </w:divBdr>
        </w:div>
      </w:divsChild>
    </w:div>
    <w:div w:id="2129858149">
      <w:bodyDiv w:val="1"/>
      <w:marLeft w:val="0"/>
      <w:marRight w:val="0"/>
      <w:marTop w:val="0"/>
      <w:marBottom w:val="0"/>
      <w:divBdr>
        <w:top w:val="none" w:sz="0" w:space="0" w:color="auto"/>
        <w:left w:val="none" w:sz="0" w:space="0" w:color="auto"/>
        <w:bottom w:val="none" w:sz="0" w:space="0" w:color="auto"/>
        <w:right w:val="none" w:sz="0" w:space="0" w:color="auto"/>
      </w:divBdr>
      <w:divsChild>
        <w:div w:id="253126847">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C:\Users\metid\Desktop\final&#25237;&#31295;&#29256;&#26412;&#35542;&#25991;.docx" TargetMode="External"/><Relationship Id="rId26" Type="http://schemas.openxmlformats.org/officeDocument/2006/relationships/hyperlink" Target="file:///C:\Users\metid\Desktop\final&#25237;&#31295;&#29256;&#26412;&#35542;&#25991;.docx" TargetMode="External"/><Relationship Id="rId39" Type="http://schemas.openxmlformats.org/officeDocument/2006/relationships/header" Target="header4.xml"/><Relationship Id="rId21" Type="http://schemas.openxmlformats.org/officeDocument/2006/relationships/hyperlink" Target="file:///C:\Users\metid\Desktop\final&#25237;&#31295;&#29256;&#26412;&#35542;&#25991;.docx" TargetMode="External"/><Relationship Id="rId34" Type="http://schemas.openxmlformats.org/officeDocument/2006/relationships/hyperlink" Target="file:///C:\Users\metid\Desktop\final&#25237;&#31295;&#29256;&#26412;&#35542;&#25991;.docx" TargetMode="External"/><Relationship Id="rId42" Type="http://schemas.openxmlformats.org/officeDocument/2006/relationships/header" Target="header6.xm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etid\Desktop\final&#25237;&#31295;&#29256;&#26412;&#35542;&#25991;.docx" TargetMode="External"/><Relationship Id="rId29" Type="http://schemas.openxmlformats.org/officeDocument/2006/relationships/hyperlink" Target="file:///C:\Users\metid\Desktop\final&#25237;&#31295;&#29256;&#26412;&#35542;&#25991;.docx" TargetMode="External"/><Relationship Id="rId11" Type="http://schemas.openxmlformats.org/officeDocument/2006/relationships/footer" Target="footer2.xml"/><Relationship Id="rId24" Type="http://schemas.openxmlformats.org/officeDocument/2006/relationships/hyperlink" Target="file:///C:\Users\metid\Desktop\final&#25237;&#31295;&#29256;&#26412;&#35542;&#25991;.docx" TargetMode="External"/><Relationship Id="rId32" Type="http://schemas.openxmlformats.org/officeDocument/2006/relationships/hyperlink" Target="file:///C:\Users\metid\Desktop\final&#25237;&#31295;&#29256;&#26412;&#35542;&#25991;.docx" TargetMode="External"/><Relationship Id="rId37" Type="http://schemas.openxmlformats.org/officeDocument/2006/relationships/hyperlink" Target="file:///C:\Users\metid\Desktop\final&#25237;&#31295;&#29256;&#26412;&#35542;&#25991;.docx" TargetMode="External"/><Relationship Id="rId40" Type="http://schemas.openxmlformats.org/officeDocument/2006/relationships/header" Target="header5.xml"/><Relationship Id="rId45" Type="http://schemas.openxmlformats.org/officeDocument/2006/relationships/image" Target="media/image4.png"/><Relationship Id="rId53" Type="http://schemas.openxmlformats.org/officeDocument/2006/relationships/header" Target="header8.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file:///C:\Users\metid\Desktop\final&#25237;&#31295;&#29256;&#26412;&#35542;&#25991;.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metid\Desktop\final&#25237;&#31295;&#29256;&#26412;&#35542;&#25991;.docx" TargetMode="External"/><Relationship Id="rId22" Type="http://schemas.openxmlformats.org/officeDocument/2006/relationships/hyperlink" Target="file:///C:\Users\metid\Desktop\final&#25237;&#31295;&#29256;&#26412;&#35542;&#25991;.docx" TargetMode="External"/><Relationship Id="rId27" Type="http://schemas.openxmlformats.org/officeDocument/2006/relationships/hyperlink" Target="file:///C:\Users\metid\Desktop\final&#25237;&#31295;&#29256;&#26412;&#35542;&#25991;.docx" TargetMode="External"/><Relationship Id="rId30" Type="http://schemas.openxmlformats.org/officeDocument/2006/relationships/hyperlink" Target="file:///C:\Users\metid\Desktop\final&#25237;&#31295;&#29256;&#26412;&#35542;&#25991;.docx" TargetMode="External"/><Relationship Id="rId35" Type="http://schemas.openxmlformats.org/officeDocument/2006/relationships/hyperlink" Target="file:///C:\Users\metid\Desktop\final&#25237;&#31295;&#29256;&#26412;&#35542;&#25991;.docx" TargetMode="External"/><Relationship Id="rId43" Type="http://schemas.openxmlformats.org/officeDocument/2006/relationships/image" Target="media/image2.png"/><Relationship Id="rId48" Type="http://schemas.openxmlformats.org/officeDocument/2006/relationships/image" Target="media/image7.jpe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C:\Users\metid\Desktop\final&#25237;&#31295;&#29256;&#26412;&#35542;&#25991;.docx" TargetMode="External"/><Relationship Id="rId25" Type="http://schemas.openxmlformats.org/officeDocument/2006/relationships/hyperlink" Target="file:///C:\Users\metid\Desktop\final&#25237;&#31295;&#29256;&#26412;&#35542;&#25991;.docx" TargetMode="External"/><Relationship Id="rId33" Type="http://schemas.openxmlformats.org/officeDocument/2006/relationships/hyperlink" Target="file:///C:\Users\metid\Desktop\final&#25237;&#31295;&#29256;&#26412;&#35542;&#25991;.docx" TargetMode="External"/><Relationship Id="rId38" Type="http://schemas.openxmlformats.org/officeDocument/2006/relationships/hyperlink" Target="file:///C:\Users\metid\Desktop\final&#25237;&#31295;&#29256;&#26412;&#35542;&#25991;.docx" TargetMode="External"/><Relationship Id="rId46" Type="http://schemas.openxmlformats.org/officeDocument/2006/relationships/image" Target="media/image5.png"/><Relationship Id="rId20" Type="http://schemas.openxmlformats.org/officeDocument/2006/relationships/hyperlink" Target="file:///C:\Users\metid\Desktop\final&#25237;&#31295;&#29256;&#26412;&#35542;&#25991;.docx" TargetMode="External"/><Relationship Id="rId41" Type="http://schemas.openxmlformats.org/officeDocument/2006/relationships/footer" Target="footer4.xm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metid\Desktop\final&#25237;&#31295;&#29256;&#26412;&#35542;&#25991;.docx" TargetMode="External"/><Relationship Id="rId23" Type="http://schemas.openxmlformats.org/officeDocument/2006/relationships/hyperlink" Target="file:///C:\Users\metid\Desktop\final&#25237;&#31295;&#29256;&#26412;&#35542;&#25991;.docx" TargetMode="External"/><Relationship Id="rId28" Type="http://schemas.openxmlformats.org/officeDocument/2006/relationships/hyperlink" Target="file:///C:\Users\metid\Desktop\final&#25237;&#31295;&#29256;&#26412;&#35542;&#25991;.docx" TargetMode="External"/><Relationship Id="rId36" Type="http://schemas.openxmlformats.org/officeDocument/2006/relationships/hyperlink" Target="file:///C:\Users\metid\Desktop\final&#25237;&#31295;&#29256;&#26412;&#35542;&#25991;.docx" TargetMode="External"/><Relationship Id="rId49" Type="http://schemas.openxmlformats.org/officeDocument/2006/relationships/image" Target="media/image8.png"/><Relationship Id="rId57" Type="http://schemas.microsoft.com/office/2011/relationships/people" Target="people.xml"/><Relationship Id="rId10" Type="http://schemas.openxmlformats.org/officeDocument/2006/relationships/footer" Target="footer1.xml"/><Relationship Id="rId31" Type="http://schemas.openxmlformats.org/officeDocument/2006/relationships/hyperlink" Target="file:///C:\Users\metid\Desktop\final&#25237;&#31295;&#29256;&#26412;&#35542;&#25991;.docx" TargetMode="External"/><Relationship Id="rId44" Type="http://schemas.openxmlformats.org/officeDocument/2006/relationships/image" Target="media/image3.jpeg"/><Relationship Id="rId5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論文格式">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7A0EE-1706-4B7A-AFE1-2356E3CC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3824</Words>
  <Characters>21801</Characters>
  <Application>Microsoft Office Word</Application>
  <DocSecurity>0</DocSecurity>
  <Lines>181</Lines>
  <Paragraphs>51</Paragraphs>
  <ScaleCrop>false</ScaleCrop>
  <Company>Microsoft</Company>
  <LinksUpToDate>false</LinksUpToDate>
  <CharactersWithSpaces>25574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棋 黃</dc:creator>
  <cp:lastModifiedBy>王文楓</cp:lastModifiedBy>
  <cp:revision>3</cp:revision>
  <cp:lastPrinted>2022-07-19T06:10:00Z</cp:lastPrinted>
  <dcterms:created xsi:type="dcterms:W3CDTF">2022-10-12T03:45:00Z</dcterms:created>
  <dcterms:modified xsi:type="dcterms:W3CDTF">2023-04-03T11:19:00Z</dcterms:modified>
</cp:coreProperties>
</file>